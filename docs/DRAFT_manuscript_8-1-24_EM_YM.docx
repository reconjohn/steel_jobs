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06D45" w14:textId="68C6B02A" w:rsidR="0091129A" w:rsidRDefault="009F6C55">
      <w:pPr>
        <w:pStyle w:val="Heading1"/>
        <w:rPr>
          <w:rFonts w:ascii="Times New Roman" w:eastAsia="Times New Roman" w:hAnsi="Times New Roman" w:cs="Times New Roman"/>
        </w:rPr>
      </w:pPr>
      <w:r>
        <w:rPr>
          <w:rFonts w:ascii="Times New Roman" w:eastAsia="Times New Roman" w:hAnsi="Times New Roman" w:cs="Times New Roman"/>
        </w:rPr>
        <w:t>Methods</w:t>
      </w:r>
      <w:r w:rsidR="008B0E5A">
        <w:rPr>
          <w:rFonts w:ascii="Times New Roman" w:eastAsia="Times New Roman" w:hAnsi="Times New Roman" w:cs="Times New Roman"/>
        </w:rPr>
        <w:t>: Iron and steel labor modeling</w:t>
      </w:r>
    </w:p>
    <w:p w14:paraId="0F309234" w14:textId="6090F3AA" w:rsidR="008B0E5A" w:rsidRPr="00DB2F6D" w:rsidRDefault="008B0E5A">
      <w:pPr>
        <w:rPr>
          <w:rFonts w:ascii="Times New Roman" w:hAnsi="Times New Roman" w:cs="Times New Roman"/>
          <w:b/>
        </w:rPr>
      </w:pPr>
      <w:r>
        <w:rPr>
          <w:rFonts w:ascii="Times New Roman" w:hAnsi="Times New Roman" w:cs="Times New Roman"/>
        </w:rPr>
        <w:t>The following describes the parameterization and formulation of the labor module.</w:t>
      </w:r>
    </w:p>
    <w:p w14:paraId="512CD718" w14:textId="2B74CB40" w:rsidR="0091129A" w:rsidRPr="00651713" w:rsidRDefault="00C744D3" w:rsidP="00DB2F6D">
      <w:pPr>
        <w:pStyle w:val="Heading2"/>
      </w:pPr>
      <w:r w:rsidRPr="00651713">
        <w:t xml:space="preserve">Employment and </w:t>
      </w:r>
      <w:r w:rsidR="00D952B7" w:rsidRPr="00651713">
        <w:t>act</w:t>
      </w:r>
      <w:r w:rsidR="00D327F6" w:rsidRPr="00651713">
        <w:t>i</w:t>
      </w:r>
      <w:r w:rsidR="00D952B7" w:rsidRPr="00651713">
        <w:t>vity</w:t>
      </w:r>
      <w:r w:rsidR="005360FC" w:rsidRPr="00651713">
        <w:rPr>
          <w:rFonts w:eastAsia="Times New Roman"/>
        </w:rPr>
        <w:t xml:space="preserve"> data</w:t>
      </w:r>
    </w:p>
    <w:p w14:paraId="399A75B0" w14:textId="01CBE4BB" w:rsidR="006220E3" w:rsidRPr="006220E3" w:rsidRDefault="00491AC1" w:rsidP="006220E3">
      <w:pPr>
        <w:rPr>
          <w:rFonts w:ascii="Times New Roman" w:hAnsi="Times New Roman" w:cs="Times New Roman"/>
        </w:rPr>
      </w:pPr>
      <w:r>
        <w:rPr>
          <w:rFonts w:ascii="Times New Roman" w:hAnsi="Times New Roman" w:cs="Times New Roman"/>
        </w:rPr>
        <w:t>The following describes</w:t>
      </w:r>
      <w:r w:rsidR="008B0E5A">
        <w:rPr>
          <w:rFonts w:ascii="Times New Roman" w:hAnsi="Times New Roman" w:cs="Times New Roman"/>
        </w:rPr>
        <w:t xml:space="preserve"> </w:t>
      </w:r>
      <w:r w:rsidR="00C744D3">
        <w:rPr>
          <w:rFonts w:ascii="Times New Roman" w:hAnsi="Times New Roman" w:cs="Times New Roman"/>
        </w:rPr>
        <w:t xml:space="preserve">historical </w:t>
      </w:r>
      <w:r w:rsidR="008B0E5A">
        <w:rPr>
          <w:rFonts w:ascii="Times New Roman" w:hAnsi="Times New Roman" w:cs="Times New Roman"/>
        </w:rPr>
        <w:t xml:space="preserve">data on </w:t>
      </w:r>
      <w:r w:rsidR="00D952B7">
        <w:rPr>
          <w:rFonts w:ascii="Times New Roman" w:hAnsi="Times New Roman" w:cs="Times New Roman"/>
        </w:rPr>
        <w:t>employment</w:t>
      </w:r>
      <w:r w:rsidR="008B0E5A">
        <w:rPr>
          <w:rFonts w:ascii="Times New Roman" w:hAnsi="Times New Roman" w:cs="Times New Roman"/>
        </w:rPr>
        <w:t xml:space="preserve"> and </w:t>
      </w:r>
      <w:r>
        <w:rPr>
          <w:rFonts w:ascii="Times New Roman" w:hAnsi="Times New Roman" w:cs="Times New Roman"/>
        </w:rPr>
        <w:t>activity</w:t>
      </w:r>
      <w:r w:rsidR="00C744D3">
        <w:rPr>
          <w:rFonts w:ascii="Times New Roman" w:hAnsi="Times New Roman" w:cs="Times New Roman"/>
        </w:rPr>
        <w:t xml:space="preserve"> (e.g., production, capacity)</w:t>
      </w:r>
      <w:r>
        <w:rPr>
          <w:rFonts w:ascii="Times New Roman" w:hAnsi="Times New Roman" w:cs="Times New Roman"/>
        </w:rPr>
        <w:t xml:space="preserve"> for the iron and steel industry used to derive employment factors</w:t>
      </w:r>
      <w:r w:rsidR="006220E3" w:rsidRPr="006220E3">
        <w:rPr>
          <w:rFonts w:ascii="Times New Roman" w:hAnsi="Times New Roman" w:cs="Times New Roman"/>
        </w:rPr>
        <w:t>.</w:t>
      </w:r>
    </w:p>
    <w:p w14:paraId="07DF5686" w14:textId="435EB510" w:rsidR="00D952B7" w:rsidRPr="006220E3" w:rsidRDefault="00D952B7" w:rsidP="00D952B7">
      <w:pPr>
        <w:rPr>
          <w:rFonts w:ascii="Times New Roman" w:hAnsi="Times New Roman" w:cs="Times New Roman"/>
        </w:rPr>
      </w:pPr>
      <w:r w:rsidRPr="006220E3">
        <w:rPr>
          <w:rFonts w:ascii="Times New Roman" w:hAnsi="Times New Roman" w:cs="Times New Roman"/>
        </w:rPr>
        <w:t xml:space="preserve">The U.S. Bureau of Labor Statistics (BLS) </w:t>
      </w:r>
      <w:r>
        <w:rPr>
          <w:rFonts w:ascii="Times New Roman" w:hAnsi="Times New Roman" w:cs="Times New Roman"/>
        </w:rPr>
        <w:t>report</w:t>
      </w:r>
      <w:ins w:id="0" w:author="Erin N. Mayfield" w:date="2024-07-25T12:28:00Z">
        <w:r w:rsidR="00DB2F6D">
          <w:rPr>
            <w:rFonts w:ascii="Times New Roman" w:hAnsi="Times New Roman" w:cs="Times New Roman"/>
          </w:rPr>
          <w:t>s</w:t>
        </w:r>
      </w:ins>
      <w:ins w:id="1" w:author="Erin N. Mayfield" w:date="2024-07-25T12:34:00Z">
        <w:r w:rsidR="0012083A">
          <w:rPr>
            <w:rFonts w:ascii="Times New Roman" w:hAnsi="Times New Roman" w:cs="Times New Roman"/>
          </w:rPr>
          <w:t xml:space="preserve"> annual,</w:t>
        </w:r>
      </w:ins>
      <w:r>
        <w:rPr>
          <w:rFonts w:ascii="Times New Roman" w:hAnsi="Times New Roman" w:cs="Times New Roman"/>
        </w:rPr>
        <w:t xml:space="preserve"> county- and state-level</w:t>
      </w:r>
      <w:r w:rsidRPr="006220E3">
        <w:rPr>
          <w:rFonts w:ascii="Times New Roman" w:hAnsi="Times New Roman" w:cs="Times New Roman"/>
        </w:rPr>
        <w:t xml:space="preserve"> employment</w:t>
      </w:r>
      <w:del w:id="2" w:author="Erin N. Mayfield" w:date="2024-07-25T12:59:00Z">
        <w:r w:rsidRPr="006220E3" w:rsidDel="009402F6">
          <w:rPr>
            <w:rFonts w:ascii="Times New Roman" w:hAnsi="Times New Roman" w:cs="Times New Roman"/>
          </w:rPr>
          <w:delText xml:space="preserve"> </w:delText>
        </w:r>
      </w:del>
      <w:del w:id="3" w:author="Erin N. Mayfield" w:date="2024-07-25T12:35:00Z">
        <w:r w:rsidRPr="006220E3" w:rsidDel="0012083A">
          <w:rPr>
            <w:rFonts w:ascii="Times New Roman" w:hAnsi="Times New Roman" w:cs="Times New Roman"/>
          </w:rPr>
          <w:delText xml:space="preserve">data </w:delText>
        </w:r>
      </w:del>
      <w:del w:id="4" w:author="Erin N. Mayfield" w:date="2024-07-25T12:59:00Z">
        <w:r w:rsidRPr="006220E3" w:rsidDel="009402F6">
          <w:rPr>
            <w:rFonts w:ascii="Times New Roman" w:hAnsi="Times New Roman" w:cs="Times New Roman"/>
          </w:rPr>
          <w:delText>for the iron and steel industry</w:delText>
        </w:r>
      </w:del>
      <w:del w:id="5" w:author="Erin N. Mayfield" w:date="2024-07-25T12:34:00Z">
        <w:r w:rsidR="00651713" w:rsidDel="00DB2F6D">
          <w:rPr>
            <w:rFonts w:ascii="Times New Roman" w:hAnsi="Times New Roman" w:cs="Times New Roman" w:hint="eastAsia"/>
          </w:rPr>
          <w:delText xml:space="preserve"> in 2022</w:delText>
        </w:r>
      </w:del>
      <w:r w:rsidR="00651713">
        <w:rPr>
          <w:rFonts w:ascii="Times New Roman" w:hAnsi="Times New Roman" w:cs="Times New Roman"/>
        </w:rPr>
        <w:fldChar w:fldCharType="begin"/>
      </w:r>
      <w:r w:rsidR="00651713">
        <w:rPr>
          <w:rFonts w:ascii="Times New Roman" w:hAnsi="Times New Roman" w:cs="Times New Roman"/>
        </w:rPr>
        <w:instrText xml:space="preserve"> ADDIN ZOTERO_ITEM CSL_CITATION {"citationID":"BTYXLSJ0","properties":{"formattedCitation":"\\super 1\\nosupersub{}","plainCitation":"1","noteIndex":0},"citationItems":[{"id":3712,"uris":["http://zotero.org/users/4376812/items/VJYUFNBU"],"itemData":{"id":3712,"type":"webpage","container-title":"U.S. BUREAU OF LABOR STATISTICS","language":"en","title":"Quarterly Census of Employment and Wages","URL":"https://data.bls.gov/cew/apps/data_views/data_views.htm#tab=Tables","author":[{"family":"BLS","given":""}],"accessed":{"date-parts":[["2024",6,14]]},"issued":{"date-parts":[["2022"]]}}}],"schema":"https://github.com/citation-style-language/schema/raw/master/csl-citation.json"} </w:instrText>
      </w:r>
      <w:r w:rsidR="00651713">
        <w:rPr>
          <w:rFonts w:ascii="Times New Roman" w:hAnsi="Times New Roman" w:cs="Times New Roman"/>
        </w:rPr>
        <w:fldChar w:fldCharType="separate"/>
      </w:r>
      <w:r w:rsidR="00651713" w:rsidRPr="00651713">
        <w:rPr>
          <w:rFonts w:ascii="Times New Roman" w:hAnsi="Times New Roman" w:cs="Times New Roman"/>
          <w:vertAlign w:val="superscript"/>
        </w:rPr>
        <w:t>1</w:t>
      </w:r>
      <w:r w:rsidR="00651713">
        <w:rPr>
          <w:rFonts w:ascii="Times New Roman" w:hAnsi="Times New Roman" w:cs="Times New Roman"/>
        </w:rPr>
        <w:fldChar w:fldCharType="end"/>
      </w:r>
      <w:r w:rsidRPr="006220E3">
        <w:rPr>
          <w:rFonts w:ascii="Times New Roman" w:hAnsi="Times New Roman" w:cs="Times New Roman"/>
        </w:rPr>
        <w:t xml:space="preserve">. </w:t>
      </w:r>
      <w:ins w:id="6" w:author="Erin N. Mayfield" w:date="2024-07-25T12:33:00Z">
        <w:r w:rsidR="00DB2F6D">
          <w:rPr>
            <w:rFonts w:ascii="Times New Roman" w:hAnsi="Times New Roman" w:cs="Times New Roman"/>
          </w:rPr>
          <w:t xml:space="preserve">Specifically, </w:t>
        </w:r>
      </w:ins>
      <w:del w:id="7" w:author="Erin N. Mayfield" w:date="2024-07-25T12:33:00Z">
        <w:r w:rsidRPr="006220E3" w:rsidDel="00DB2F6D">
          <w:rPr>
            <w:rFonts w:ascii="Times New Roman" w:hAnsi="Times New Roman" w:cs="Times New Roman"/>
          </w:rPr>
          <w:delText>Th</w:delText>
        </w:r>
        <w:r w:rsidDel="00DB2F6D">
          <w:rPr>
            <w:rFonts w:ascii="Times New Roman" w:hAnsi="Times New Roman" w:cs="Times New Roman"/>
          </w:rPr>
          <w:delText>e</w:delText>
        </w:r>
        <w:r w:rsidRPr="006220E3" w:rsidDel="00DB2F6D">
          <w:rPr>
            <w:rFonts w:ascii="Times New Roman" w:hAnsi="Times New Roman" w:cs="Times New Roman"/>
          </w:rPr>
          <w:delText>s</w:delText>
        </w:r>
        <w:r w:rsidDel="00DB2F6D">
          <w:rPr>
            <w:rFonts w:ascii="Times New Roman" w:hAnsi="Times New Roman" w:cs="Times New Roman"/>
          </w:rPr>
          <w:delText>e</w:delText>
        </w:r>
      </w:del>
      <w:ins w:id="8" w:author="Erin N. Mayfield" w:date="2024-07-25T12:33:00Z">
        <w:r w:rsidR="00DB2F6D">
          <w:rPr>
            <w:rFonts w:ascii="Times New Roman" w:hAnsi="Times New Roman" w:cs="Times New Roman"/>
          </w:rPr>
          <w:t>we collect data for the year 2022 for i</w:t>
        </w:r>
        <w:r w:rsidR="00DB2F6D" w:rsidRPr="006220E3">
          <w:rPr>
            <w:rFonts w:ascii="Times New Roman" w:hAnsi="Times New Roman" w:cs="Times New Roman"/>
          </w:rPr>
          <w:t xml:space="preserve">ron and </w:t>
        </w:r>
        <w:r w:rsidR="00DB2F6D">
          <w:rPr>
            <w:rFonts w:ascii="Times New Roman" w:hAnsi="Times New Roman" w:cs="Times New Roman"/>
          </w:rPr>
          <w:t>s</w:t>
        </w:r>
        <w:r w:rsidR="00DB2F6D" w:rsidRPr="006220E3">
          <w:rPr>
            <w:rFonts w:ascii="Times New Roman" w:hAnsi="Times New Roman" w:cs="Times New Roman"/>
          </w:rPr>
          <w:t xml:space="preserve">teel </w:t>
        </w:r>
        <w:r w:rsidR="00DB2F6D">
          <w:rPr>
            <w:rFonts w:ascii="Times New Roman" w:hAnsi="Times New Roman" w:cs="Times New Roman"/>
          </w:rPr>
          <w:t>m</w:t>
        </w:r>
        <w:r w:rsidR="00DB2F6D" w:rsidRPr="006220E3">
          <w:rPr>
            <w:rFonts w:ascii="Times New Roman" w:hAnsi="Times New Roman" w:cs="Times New Roman"/>
          </w:rPr>
          <w:t xml:space="preserve">ills and </w:t>
        </w:r>
        <w:r w:rsidR="00DB2F6D">
          <w:rPr>
            <w:rFonts w:ascii="Times New Roman" w:hAnsi="Times New Roman" w:cs="Times New Roman"/>
          </w:rPr>
          <w:t>f</w:t>
        </w:r>
        <w:r w:rsidR="00DB2F6D" w:rsidRPr="006220E3">
          <w:rPr>
            <w:rFonts w:ascii="Times New Roman" w:hAnsi="Times New Roman" w:cs="Times New Roman"/>
          </w:rPr>
          <w:t xml:space="preserve">erroalloy </w:t>
        </w:r>
        <w:r w:rsidR="00DB2F6D">
          <w:rPr>
            <w:rFonts w:ascii="Times New Roman" w:hAnsi="Times New Roman" w:cs="Times New Roman"/>
          </w:rPr>
          <w:t>m</w:t>
        </w:r>
        <w:r w:rsidR="00DB2F6D" w:rsidRPr="006220E3">
          <w:rPr>
            <w:rFonts w:ascii="Times New Roman" w:hAnsi="Times New Roman" w:cs="Times New Roman"/>
          </w:rPr>
          <w:t>anufacturing</w:t>
        </w:r>
        <w:r w:rsidR="00DB2F6D">
          <w:rPr>
            <w:rFonts w:ascii="Times New Roman" w:hAnsi="Times New Roman" w:cs="Times New Roman"/>
          </w:rPr>
          <w:t xml:space="preserve">, which is </w:t>
        </w:r>
      </w:ins>
      <w:del w:id="9" w:author="Erin N. Mayfield" w:date="2024-07-25T12:33:00Z">
        <w:r w:rsidRPr="006220E3" w:rsidDel="00DB2F6D">
          <w:rPr>
            <w:rFonts w:ascii="Times New Roman" w:hAnsi="Times New Roman" w:cs="Times New Roman"/>
          </w:rPr>
          <w:delText xml:space="preserve"> data </w:delText>
        </w:r>
        <w:r w:rsidDel="00DB2F6D">
          <w:rPr>
            <w:rFonts w:ascii="Times New Roman" w:hAnsi="Times New Roman" w:cs="Times New Roman"/>
          </w:rPr>
          <w:delText>are</w:delText>
        </w:r>
        <w:r w:rsidRPr="006220E3" w:rsidDel="00DB2F6D">
          <w:rPr>
            <w:rFonts w:ascii="Times New Roman" w:hAnsi="Times New Roman" w:cs="Times New Roman"/>
          </w:rPr>
          <w:delText xml:space="preserve"> </w:delText>
        </w:r>
      </w:del>
      <w:r w:rsidRPr="006220E3">
        <w:rPr>
          <w:rFonts w:ascii="Times New Roman" w:hAnsi="Times New Roman" w:cs="Times New Roman"/>
        </w:rPr>
        <w:t>categorized under the North American Industry Classification System (NAICS) code 3311</w:t>
      </w:r>
      <w:del w:id="10" w:author="Erin N. Mayfield" w:date="2024-07-25T12:33:00Z">
        <w:r w:rsidRPr="006220E3" w:rsidDel="00DB2F6D">
          <w:rPr>
            <w:rFonts w:ascii="Times New Roman" w:hAnsi="Times New Roman" w:cs="Times New Roman"/>
          </w:rPr>
          <w:delText xml:space="preserve">, which specifically covers </w:delText>
        </w:r>
        <w:r w:rsidDel="00DB2F6D">
          <w:rPr>
            <w:rFonts w:ascii="Times New Roman" w:hAnsi="Times New Roman" w:cs="Times New Roman"/>
          </w:rPr>
          <w:delText>i</w:delText>
        </w:r>
        <w:r w:rsidRPr="006220E3" w:rsidDel="00DB2F6D">
          <w:rPr>
            <w:rFonts w:ascii="Times New Roman" w:hAnsi="Times New Roman" w:cs="Times New Roman"/>
          </w:rPr>
          <w:delText xml:space="preserve">ron and </w:delText>
        </w:r>
        <w:r w:rsidDel="00DB2F6D">
          <w:rPr>
            <w:rFonts w:ascii="Times New Roman" w:hAnsi="Times New Roman" w:cs="Times New Roman"/>
          </w:rPr>
          <w:delText>s</w:delText>
        </w:r>
        <w:r w:rsidRPr="006220E3" w:rsidDel="00DB2F6D">
          <w:rPr>
            <w:rFonts w:ascii="Times New Roman" w:hAnsi="Times New Roman" w:cs="Times New Roman"/>
          </w:rPr>
          <w:delText xml:space="preserve">teel </w:delText>
        </w:r>
        <w:r w:rsidDel="00DB2F6D">
          <w:rPr>
            <w:rFonts w:ascii="Times New Roman" w:hAnsi="Times New Roman" w:cs="Times New Roman"/>
          </w:rPr>
          <w:delText>m</w:delText>
        </w:r>
        <w:r w:rsidRPr="006220E3" w:rsidDel="00DB2F6D">
          <w:rPr>
            <w:rFonts w:ascii="Times New Roman" w:hAnsi="Times New Roman" w:cs="Times New Roman"/>
          </w:rPr>
          <w:delText xml:space="preserve">ills and </w:delText>
        </w:r>
        <w:r w:rsidDel="00DB2F6D">
          <w:rPr>
            <w:rFonts w:ascii="Times New Roman" w:hAnsi="Times New Roman" w:cs="Times New Roman"/>
          </w:rPr>
          <w:delText>f</w:delText>
        </w:r>
        <w:r w:rsidRPr="006220E3" w:rsidDel="00DB2F6D">
          <w:rPr>
            <w:rFonts w:ascii="Times New Roman" w:hAnsi="Times New Roman" w:cs="Times New Roman"/>
          </w:rPr>
          <w:delText xml:space="preserve">erroalloy </w:delText>
        </w:r>
        <w:r w:rsidDel="00DB2F6D">
          <w:rPr>
            <w:rFonts w:ascii="Times New Roman" w:hAnsi="Times New Roman" w:cs="Times New Roman"/>
          </w:rPr>
          <w:delText>m</w:delText>
        </w:r>
        <w:r w:rsidRPr="006220E3" w:rsidDel="00DB2F6D">
          <w:rPr>
            <w:rFonts w:ascii="Times New Roman" w:hAnsi="Times New Roman" w:cs="Times New Roman"/>
          </w:rPr>
          <w:delText>anufacturing</w:delText>
        </w:r>
      </w:del>
      <w:r w:rsidRPr="006220E3">
        <w:rPr>
          <w:rFonts w:ascii="Times New Roman" w:hAnsi="Times New Roman" w:cs="Times New Roman"/>
        </w:rPr>
        <w:t xml:space="preserve">. </w:t>
      </w:r>
      <w:r>
        <w:rPr>
          <w:rFonts w:ascii="Times New Roman" w:hAnsi="Times New Roman" w:cs="Times New Roman"/>
        </w:rPr>
        <w:t>While the data</w:t>
      </w:r>
      <w:r w:rsidRPr="006220E3">
        <w:rPr>
          <w:rFonts w:ascii="Times New Roman" w:hAnsi="Times New Roman" w:cs="Times New Roman"/>
        </w:rPr>
        <w:t xml:space="preserve"> allow for regional analysis of employment trends,</w:t>
      </w:r>
      <w:r>
        <w:rPr>
          <w:rFonts w:ascii="Times New Roman" w:hAnsi="Times New Roman" w:cs="Times New Roman"/>
        </w:rPr>
        <w:t xml:space="preserve"> some county-level data are not reported to preserve confidentiality</w:t>
      </w:r>
      <w:r w:rsidRPr="006220E3">
        <w:rPr>
          <w:rFonts w:ascii="Times New Roman" w:hAnsi="Times New Roman" w:cs="Times New Roman"/>
        </w:rPr>
        <w:t xml:space="preserve">, which </w:t>
      </w:r>
      <w:r>
        <w:rPr>
          <w:rFonts w:ascii="Times New Roman" w:hAnsi="Times New Roman" w:cs="Times New Roman"/>
        </w:rPr>
        <w:t>has implications for deriving employment factors</w:t>
      </w:r>
      <w:r w:rsidRPr="006220E3">
        <w:rPr>
          <w:rFonts w:ascii="Times New Roman" w:hAnsi="Times New Roman" w:cs="Times New Roman"/>
        </w:rPr>
        <w:t>.</w:t>
      </w:r>
    </w:p>
    <w:p w14:paraId="588CF5B4" w14:textId="21358E18" w:rsidR="006220E3" w:rsidRPr="006220E3" w:rsidRDefault="006220E3" w:rsidP="006220E3">
      <w:pPr>
        <w:rPr>
          <w:rFonts w:ascii="Times New Roman" w:hAnsi="Times New Roman" w:cs="Times New Roman"/>
        </w:rPr>
      </w:pPr>
      <w:r w:rsidRPr="006220E3">
        <w:rPr>
          <w:rFonts w:ascii="Times New Roman" w:hAnsi="Times New Roman" w:cs="Times New Roman"/>
        </w:rPr>
        <w:t xml:space="preserve">The Mineral Commodity Summaries </w:t>
      </w:r>
      <w:r w:rsidRPr="003F1BC5">
        <w:rPr>
          <w:rFonts w:ascii="Times New Roman" w:hAnsi="Times New Roman" w:cs="Times New Roman"/>
        </w:rPr>
        <w:t>of the United States Geological Survey</w:t>
      </w:r>
      <w:r w:rsidRPr="006220E3">
        <w:rPr>
          <w:rFonts w:ascii="Times New Roman" w:hAnsi="Times New Roman" w:cs="Times New Roman"/>
        </w:rPr>
        <w:t xml:space="preserve"> (USGS) </w:t>
      </w:r>
      <w:r w:rsidR="00491AC1">
        <w:rPr>
          <w:rFonts w:ascii="Times New Roman" w:hAnsi="Times New Roman" w:cs="Times New Roman"/>
        </w:rPr>
        <w:t>report annual,</w:t>
      </w:r>
      <w:r w:rsidRPr="006220E3">
        <w:rPr>
          <w:rFonts w:ascii="Times New Roman" w:hAnsi="Times New Roman" w:cs="Times New Roman"/>
        </w:rPr>
        <w:t xml:space="preserve"> national-level employment in the iron and steel industry</w:t>
      </w:r>
      <w:r w:rsidR="00651713">
        <w:rPr>
          <w:rFonts w:ascii="Times New Roman" w:hAnsi="Times New Roman" w:cs="Times New Roman"/>
        </w:rPr>
        <w:fldChar w:fldCharType="begin"/>
      </w:r>
      <w:r w:rsidR="00E14B6D">
        <w:rPr>
          <w:rFonts w:ascii="Times New Roman" w:hAnsi="Times New Roman" w:cs="Times New Roman"/>
        </w:rPr>
        <w:instrText xml:space="preserve"> ADDIN ZOTERO_ITEM CSL_CITATION {"citationID":"brzN8AUR","properties":{"formattedCitation":"\\super 2\\nosupersub{}","plainCitation":"2","noteIndex":0},"citationItems":[{"id":3717,"uris":["http://zotero.org/users/4376812/items/4KFBTYKD"],"itemData":{"id":3717,"type":"report","language":"en","publisher":"U.S. Geological Survey","source":"DOI.org (Crossref)","title":"Mineral Commodity Summaries","author":[{"family":"USGS","given":""}],"issued":{"date-parts":[["2024"]]}}}],"schema":"https://github.com/citation-style-language/schema/raw/master/csl-citation.json"} </w:instrText>
      </w:r>
      <w:r w:rsidR="00651713">
        <w:rPr>
          <w:rFonts w:ascii="Times New Roman" w:hAnsi="Times New Roman" w:cs="Times New Roman"/>
        </w:rPr>
        <w:fldChar w:fldCharType="separate"/>
      </w:r>
      <w:r w:rsidR="00E14B6D" w:rsidRPr="00E14B6D">
        <w:rPr>
          <w:rFonts w:ascii="Times New Roman" w:hAnsi="Times New Roman" w:cs="Times New Roman"/>
          <w:vertAlign w:val="superscript"/>
        </w:rPr>
        <w:t>2</w:t>
      </w:r>
      <w:r w:rsidR="00651713">
        <w:rPr>
          <w:rFonts w:ascii="Times New Roman" w:hAnsi="Times New Roman" w:cs="Times New Roman"/>
        </w:rPr>
        <w:fldChar w:fldCharType="end"/>
      </w:r>
      <w:r w:rsidRPr="006220E3">
        <w:rPr>
          <w:rFonts w:ascii="Times New Roman" w:hAnsi="Times New Roman" w:cs="Times New Roman"/>
        </w:rPr>
        <w:t xml:space="preserve">. </w:t>
      </w:r>
      <w:r>
        <w:rPr>
          <w:rFonts w:ascii="Times New Roman" w:hAnsi="Times New Roman" w:cs="Times New Roman" w:hint="eastAsia"/>
        </w:rPr>
        <w:t xml:space="preserve">Particularly, we collect </w:t>
      </w:r>
      <w:r w:rsidRPr="006220E3">
        <w:rPr>
          <w:rFonts w:ascii="Times New Roman" w:hAnsi="Times New Roman" w:cs="Times New Roman"/>
        </w:rPr>
        <w:t>data from 1998 to 2022</w:t>
      </w:r>
      <w:r>
        <w:rPr>
          <w:rFonts w:ascii="Times New Roman" w:hAnsi="Times New Roman" w:cs="Times New Roman" w:hint="eastAsia"/>
        </w:rPr>
        <w:t xml:space="preserve">, </w:t>
      </w:r>
      <w:r w:rsidR="00491AC1">
        <w:rPr>
          <w:rFonts w:ascii="Times New Roman" w:hAnsi="Times New Roman" w:cs="Times New Roman"/>
        </w:rPr>
        <w:t xml:space="preserve">including </w:t>
      </w:r>
      <w:r w:rsidRPr="006220E3">
        <w:rPr>
          <w:rFonts w:ascii="Times New Roman" w:hAnsi="Times New Roman" w:cs="Times New Roman"/>
        </w:rPr>
        <w:t>the value of produced raw steel</w:t>
      </w:r>
      <w:r w:rsidR="00491AC1">
        <w:rPr>
          <w:rFonts w:ascii="Times New Roman" w:hAnsi="Times New Roman" w:cs="Times New Roman"/>
        </w:rPr>
        <w:t xml:space="preserve"> </w:t>
      </w:r>
      <w:del w:id="11" w:author="Erin N. Mayfield" w:date="2024-07-25T12:35:00Z">
        <w:r w:rsidR="00835291" w:rsidDel="0012083A">
          <w:rPr>
            <w:rFonts w:ascii="Times New Roman" w:hAnsi="Times New Roman" w:cs="Times New Roman" w:hint="eastAsia"/>
          </w:rPr>
          <w:delText>(</w:delText>
        </w:r>
      </w:del>
      <w:ins w:id="12" w:author="Erin N. Mayfield" w:date="2024-07-25T12:35:00Z">
        <w:r w:rsidR="0012083A">
          <w:rPr>
            <w:rFonts w:ascii="Times New Roman" w:hAnsi="Times New Roman" w:cs="Times New Roman"/>
          </w:rPr>
          <w:t>[</w:t>
        </w:r>
      </w:ins>
      <w:r w:rsidR="00491AC1">
        <w:rPr>
          <w:rFonts w:ascii="Times New Roman" w:hAnsi="Times New Roman" w:cs="Times New Roman"/>
        </w:rPr>
        <w:t xml:space="preserve">in real </w:t>
      </w:r>
      <w:ins w:id="13" w:author="Erin N. Mayfield" w:date="2024-07-25T12:35:00Z">
        <w:r w:rsidR="0012083A">
          <w:rPr>
            <w:rFonts w:ascii="Times New Roman" w:hAnsi="Times New Roman" w:cs="Times New Roman"/>
          </w:rPr>
          <w:t xml:space="preserve">reporting year </w:t>
        </w:r>
      </w:ins>
      <w:del w:id="14" w:author="Erin N. Mayfield" w:date="2024-07-25T12:35:00Z">
        <w:r w:rsidR="006D72E1" w:rsidDel="0012083A">
          <w:rPr>
            <w:rFonts w:ascii="Times New Roman" w:hAnsi="Times New Roman" w:cs="Times New Roman" w:hint="eastAsia"/>
          </w:rPr>
          <w:delText xml:space="preserve">reported year </w:delText>
        </w:r>
      </w:del>
      <w:r w:rsidR="00491AC1">
        <w:rPr>
          <w:rFonts w:ascii="Times New Roman" w:hAnsi="Times New Roman" w:cs="Times New Roman"/>
        </w:rPr>
        <w:t>United States dollars</w:t>
      </w:r>
      <w:del w:id="15" w:author="Erin N. Mayfield" w:date="2024-07-25T12:35:00Z">
        <w:r w:rsidR="00835291" w:rsidDel="0012083A">
          <w:rPr>
            <w:rFonts w:ascii="Times New Roman" w:hAnsi="Times New Roman" w:cs="Times New Roman" w:hint="eastAsia"/>
          </w:rPr>
          <w:delText>,</w:delText>
        </w:r>
      </w:del>
      <w:r w:rsidR="00491AC1">
        <w:rPr>
          <w:rFonts w:ascii="Times New Roman" w:hAnsi="Times New Roman" w:cs="Times New Roman"/>
        </w:rPr>
        <w:t xml:space="preserve"> </w:t>
      </w:r>
      <w:ins w:id="16" w:author="Erin N. Mayfield" w:date="2024-07-25T12:35:00Z">
        <w:r w:rsidR="0012083A">
          <w:rPr>
            <w:rFonts w:ascii="Times New Roman" w:hAnsi="Times New Roman" w:cs="Times New Roman"/>
          </w:rPr>
          <w:t>(</w:t>
        </w:r>
      </w:ins>
      <w:r w:rsidR="00491AC1">
        <w:rPr>
          <w:rFonts w:ascii="Times New Roman" w:hAnsi="Times New Roman" w:cs="Times New Roman"/>
        </w:rPr>
        <w:t>USD)</w:t>
      </w:r>
      <w:del w:id="17" w:author="Erin N. Mayfield" w:date="2024-07-25T12:35:00Z">
        <w:r w:rsidRPr="006220E3" w:rsidDel="0012083A">
          <w:rPr>
            <w:rFonts w:ascii="Times New Roman" w:hAnsi="Times New Roman" w:cs="Times New Roman"/>
          </w:rPr>
          <w:delText>,</w:delText>
        </w:r>
      </w:del>
      <w:ins w:id="18" w:author="Erin N. Mayfield" w:date="2024-07-25T12:35:00Z">
        <w:r w:rsidR="0012083A">
          <w:rPr>
            <w:rFonts w:ascii="Times New Roman" w:hAnsi="Times New Roman" w:cs="Times New Roman"/>
          </w:rPr>
          <w:t>]</w:t>
        </w:r>
      </w:ins>
      <w:r w:rsidRPr="006220E3">
        <w:rPr>
          <w:rFonts w:ascii="Times New Roman" w:hAnsi="Times New Roman" w:cs="Times New Roman"/>
        </w:rPr>
        <w:t xml:space="preserve"> the number of companies and mills involved in production, production capacity</w:t>
      </w:r>
      <w:r w:rsidR="00047194">
        <w:rPr>
          <w:rFonts w:ascii="Times New Roman" w:hAnsi="Times New Roman" w:cs="Times New Roman" w:hint="eastAsia"/>
        </w:rPr>
        <w:t xml:space="preserve"> [million metric ton</w:t>
      </w:r>
      <w:r w:rsidR="00177D35">
        <w:rPr>
          <w:rFonts w:ascii="Times New Roman" w:hAnsi="Times New Roman" w:cs="Times New Roman" w:hint="eastAsia"/>
        </w:rPr>
        <w:t>s</w:t>
      </w:r>
      <w:r w:rsidR="00047194">
        <w:rPr>
          <w:rFonts w:ascii="Times New Roman" w:hAnsi="Times New Roman" w:cs="Times New Roman" w:hint="eastAsia"/>
        </w:rPr>
        <w:t xml:space="preserve"> (MMT)]</w:t>
      </w:r>
      <w:r w:rsidRPr="006220E3">
        <w:rPr>
          <w:rFonts w:ascii="Times New Roman" w:hAnsi="Times New Roman" w:cs="Times New Roman"/>
        </w:rPr>
        <w:t>, production volumes</w:t>
      </w:r>
      <w:r w:rsidR="006D72E1">
        <w:rPr>
          <w:rFonts w:ascii="Times New Roman" w:hAnsi="Times New Roman" w:cs="Times New Roman" w:hint="eastAsia"/>
        </w:rPr>
        <w:t xml:space="preserve"> </w:t>
      </w:r>
      <w:del w:id="19" w:author="Erin N. Mayfield" w:date="2024-07-25T12:39:00Z">
        <w:r w:rsidR="00835291" w:rsidDel="0012083A">
          <w:rPr>
            <w:rFonts w:ascii="Times New Roman" w:hAnsi="Times New Roman" w:cs="Times New Roman" w:hint="eastAsia"/>
          </w:rPr>
          <w:delText>(</w:delText>
        </w:r>
      </w:del>
      <w:ins w:id="20" w:author="Erin N. Mayfield" w:date="2024-07-25T12:39:00Z">
        <w:r w:rsidR="0012083A">
          <w:rPr>
            <w:rFonts w:ascii="Times New Roman" w:hAnsi="Times New Roman" w:cs="Times New Roman"/>
          </w:rPr>
          <w:t>[</w:t>
        </w:r>
      </w:ins>
      <w:r w:rsidR="006D72E1">
        <w:rPr>
          <w:rFonts w:ascii="Times New Roman" w:hAnsi="Times New Roman" w:cs="Times New Roman" w:hint="eastAsia"/>
        </w:rPr>
        <w:t>million metric tons</w:t>
      </w:r>
      <w:del w:id="21" w:author="Erin N. Mayfield" w:date="2024-07-25T12:39:00Z">
        <w:r w:rsidR="00835291" w:rsidDel="0012083A">
          <w:rPr>
            <w:rFonts w:ascii="Times New Roman" w:hAnsi="Times New Roman" w:cs="Times New Roman" w:hint="eastAsia"/>
          </w:rPr>
          <w:delText>,</w:delText>
        </w:r>
      </w:del>
      <w:r w:rsidR="00835291">
        <w:rPr>
          <w:rFonts w:ascii="Times New Roman" w:hAnsi="Times New Roman" w:cs="Times New Roman" w:hint="eastAsia"/>
        </w:rPr>
        <w:t xml:space="preserve"> </w:t>
      </w:r>
      <w:ins w:id="22" w:author="Erin N. Mayfield" w:date="2024-07-25T12:39:00Z">
        <w:r w:rsidR="0012083A">
          <w:rPr>
            <w:rFonts w:ascii="Times New Roman" w:hAnsi="Times New Roman" w:cs="Times New Roman"/>
          </w:rPr>
          <w:t>(</w:t>
        </w:r>
      </w:ins>
      <w:r w:rsidR="006D72E1">
        <w:rPr>
          <w:rFonts w:ascii="Times New Roman" w:hAnsi="Times New Roman" w:cs="Times New Roman" w:hint="eastAsia"/>
        </w:rPr>
        <w:t>MMT)</w:t>
      </w:r>
      <w:ins w:id="23" w:author="Erin N. Mayfield" w:date="2024-07-25T12:39:00Z">
        <w:r w:rsidR="0012083A">
          <w:rPr>
            <w:rFonts w:ascii="Times New Roman" w:hAnsi="Times New Roman" w:cs="Times New Roman"/>
          </w:rPr>
          <w:t>]</w:t>
        </w:r>
      </w:ins>
      <w:r w:rsidRPr="006220E3">
        <w:rPr>
          <w:rFonts w:ascii="Times New Roman" w:hAnsi="Times New Roman" w:cs="Times New Roman"/>
        </w:rPr>
        <w:t xml:space="preserve"> by technologies</w:t>
      </w:r>
      <w:del w:id="24" w:author="Erin N. Mayfield" w:date="2024-07-25T12:36:00Z">
        <w:r w:rsidRPr="006220E3" w:rsidDel="0012083A">
          <w:rPr>
            <w:rFonts w:ascii="Times New Roman" w:hAnsi="Times New Roman" w:cs="Times New Roman"/>
          </w:rPr>
          <w:delText xml:space="preserve"> </w:delText>
        </w:r>
        <w:r w:rsidR="00835291" w:rsidDel="0012083A">
          <w:rPr>
            <w:rFonts w:ascii="Times New Roman" w:hAnsi="Times New Roman" w:cs="Times New Roman" w:hint="eastAsia"/>
          </w:rPr>
          <w:delText>such as</w:delText>
        </w:r>
      </w:del>
      <w:ins w:id="25" w:author="Erin N. Mayfield" w:date="2024-07-25T12:36:00Z">
        <w:r w:rsidR="0012083A">
          <w:rPr>
            <w:rFonts w:ascii="Times New Roman" w:hAnsi="Times New Roman" w:cs="Times New Roman"/>
          </w:rPr>
          <w:t xml:space="preserve"> including</w:t>
        </w:r>
      </w:ins>
      <w:r w:rsidR="00835291">
        <w:rPr>
          <w:rFonts w:ascii="Times New Roman" w:hAnsi="Times New Roman" w:cs="Times New Roman" w:hint="eastAsia"/>
        </w:rPr>
        <w:t xml:space="preserve"> </w:t>
      </w:r>
      <w:r w:rsidR="00914641" w:rsidRPr="00914641">
        <w:rPr>
          <w:rFonts w:ascii="Times New Roman" w:hAnsi="Times New Roman" w:cs="Times New Roman"/>
        </w:rPr>
        <w:t xml:space="preserve">Basic Oxygen Furnace </w:t>
      </w:r>
      <w:r w:rsidR="00491AC1">
        <w:rPr>
          <w:rFonts w:ascii="Times New Roman" w:hAnsi="Times New Roman" w:cs="Times New Roman"/>
        </w:rPr>
        <w:t>(</w:t>
      </w:r>
      <w:r w:rsidRPr="006220E3">
        <w:rPr>
          <w:rFonts w:ascii="Times New Roman" w:hAnsi="Times New Roman" w:cs="Times New Roman"/>
        </w:rPr>
        <w:t>BOF</w:t>
      </w:r>
      <w:r w:rsidR="00491AC1">
        <w:rPr>
          <w:rFonts w:ascii="Times New Roman" w:hAnsi="Times New Roman" w:cs="Times New Roman"/>
        </w:rPr>
        <w:t>)</w:t>
      </w:r>
      <w:r w:rsidRPr="006220E3">
        <w:rPr>
          <w:rFonts w:ascii="Times New Roman" w:hAnsi="Times New Roman" w:cs="Times New Roman"/>
        </w:rPr>
        <w:t xml:space="preserve"> and </w:t>
      </w:r>
      <w:r w:rsidR="00AE1906" w:rsidRPr="00AE1906">
        <w:rPr>
          <w:rFonts w:ascii="Times New Roman" w:hAnsi="Times New Roman" w:cs="Times New Roman"/>
        </w:rPr>
        <w:t xml:space="preserve">Electric Arc Furnace </w:t>
      </w:r>
      <w:r w:rsidR="00491AC1">
        <w:rPr>
          <w:rFonts w:ascii="Times New Roman" w:hAnsi="Times New Roman" w:cs="Times New Roman"/>
        </w:rPr>
        <w:t>(</w:t>
      </w:r>
      <w:r w:rsidRPr="006220E3">
        <w:rPr>
          <w:rFonts w:ascii="Times New Roman" w:hAnsi="Times New Roman" w:cs="Times New Roman"/>
        </w:rPr>
        <w:t xml:space="preserve">EAF), and annual average </w:t>
      </w:r>
      <w:r w:rsidR="00E15B56">
        <w:rPr>
          <w:rFonts w:ascii="Times New Roman" w:hAnsi="Times New Roman" w:cs="Times New Roman" w:hint="eastAsia"/>
        </w:rPr>
        <w:t xml:space="preserve">of monthly </w:t>
      </w:r>
      <w:r w:rsidRPr="006220E3">
        <w:rPr>
          <w:rFonts w:ascii="Times New Roman" w:hAnsi="Times New Roman" w:cs="Times New Roman"/>
        </w:rPr>
        <w:t xml:space="preserve">employment </w:t>
      </w:r>
      <w:r w:rsidR="00491AC1">
        <w:rPr>
          <w:rFonts w:ascii="Times New Roman" w:hAnsi="Times New Roman" w:cs="Times New Roman"/>
        </w:rPr>
        <w:t>for the</w:t>
      </w:r>
      <w:r w:rsidR="00491AC1" w:rsidRPr="006220E3">
        <w:rPr>
          <w:rFonts w:ascii="Times New Roman" w:hAnsi="Times New Roman" w:cs="Times New Roman"/>
        </w:rPr>
        <w:t xml:space="preserve"> </w:t>
      </w:r>
      <w:r w:rsidRPr="006220E3">
        <w:rPr>
          <w:rFonts w:ascii="Times New Roman" w:hAnsi="Times New Roman" w:cs="Times New Roman"/>
        </w:rPr>
        <w:t xml:space="preserve">iron and steel </w:t>
      </w:r>
      <w:r w:rsidR="00491AC1">
        <w:rPr>
          <w:rFonts w:ascii="Times New Roman" w:hAnsi="Times New Roman" w:cs="Times New Roman"/>
        </w:rPr>
        <w:t>industry</w:t>
      </w:r>
      <w:r w:rsidRPr="006220E3">
        <w:rPr>
          <w:rFonts w:ascii="Times New Roman" w:hAnsi="Times New Roman" w:cs="Times New Roman"/>
        </w:rPr>
        <w:t>.</w:t>
      </w:r>
      <w:r w:rsidR="00D30754">
        <w:rPr>
          <w:rFonts w:ascii="Times New Roman" w:hAnsi="Times New Roman" w:cs="Times New Roman" w:hint="eastAsia"/>
        </w:rPr>
        <w:t xml:space="preserve"> </w:t>
      </w:r>
      <w:r w:rsidR="00D30754" w:rsidRPr="00D30754">
        <w:rPr>
          <w:rFonts w:ascii="Times New Roman" w:hAnsi="Times New Roman" w:cs="Times New Roman"/>
        </w:rPr>
        <w:t xml:space="preserve">The USGS collects data from various sources, such as production and shipment data from the American Iron and Steel Institute and employment data from the </w:t>
      </w:r>
      <w:r w:rsidR="00D30754">
        <w:rPr>
          <w:rFonts w:ascii="Times New Roman" w:hAnsi="Times New Roman" w:cs="Times New Roman" w:hint="eastAsia"/>
        </w:rPr>
        <w:t xml:space="preserve">BLS. </w:t>
      </w:r>
    </w:p>
    <w:p w14:paraId="17040E8A" w14:textId="27EFEB0D" w:rsidR="008356F8" w:rsidRPr="006220E3" w:rsidRDefault="006220E3" w:rsidP="006220E3">
      <w:pPr>
        <w:rPr>
          <w:rFonts w:ascii="Times New Roman" w:hAnsi="Times New Roman" w:cs="Times New Roman"/>
        </w:rPr>
      </w:pPr>
      <w:r w:rsidRPr="006220E3">
        <w:rPr>
          <w:rFonts w:ascii="Times New Roman" w:hAnsi="Times New Roman" w:cs="Times New Roman"/>
        </w:rPr>
        <w:t xml:space="preserve">The Global Energy Monitor (GEM) </w:t>
      </w:r>
      <w:del w:id="26" w:author="Erin N. Mayfield" w:date="2024-07-25T12:36:00Z">
        <w:r w:rsidRPr="006220E3" w:rsidDel="0012083A">
          <w:rPr>
            <w:rFonts w:ascii="Times New Roman" w:hAnsi="Times New Roman" w:cs="Times New Roman"/>
          </w:rPr>
          <w:delText xml:space="preserve">dataset </w:delText>
        </w:r>
        <w:r w:rsidR="00C744D3" w:rsidDel="0012083A">
          <w:rPr>
            <w:rFonts w:ascii="Times New Roman" w:hAnsi="Times New Roman" w:cs="Times New Roman"/>
          </w:rPr>
          <w:delText>includes</w:delText>
        </w:r>
      </w:del>
      <w:ins w:id="27" w:author="Erin N. Mayfield" w:date="2024-07-25T12:36:00Z">
        <w:r w:rsidR="0012083A">
          <w:rPr>
            <w:rFonts w:ascii="Times New Roman" w:hAnsi="Times New Roman" w:cs="Times New Roman"/>
          </w:rPr>
          <w:t>reports</w:t>
        </w:r>
      </w:ins>
      <w:r w:rsidR="00C744D3">
        <w:rPr>
          <w:rFonts w:ascii="Times New Roman" w:hAnsi="Times New Roman" w:cs="Times New Roman"/>
        </w:rPr>
        <w:t xml:space="preserve"> </w:t>
      </w:r>
      <w:ins w:id="28" w:author="Erin N. Mayfield" w:date="2024-07-25T12:36:00Z">
        <w:r w:rsidR="0012083A">
          <w:rPr>
            <w:rFonts w:ascii="Times New Roman" w:hAnsi="Times New Roman" w:cs="Times New Roman"/>
          </w:rPr>
          <w:t xml:space="preserve">annual, </w:t>
        </w:r>
      </w:ins>
      <w:r w:rsidR="00C744D3">
        <w:rPr>
          <w:rFonts w:ascii="Times New Roman" w:hAnsi="Times New Roman" w:cs="Times New Roman"/>
        </w:rPr>
        <w:t>facility-level</w:t>
      </w:r>
      <w:r w:rsidR="00C744D3" w:rsidRPr="006220E3">
        <w:rPr>
          <w:rFonts w:ascii="Times New Roman" w:hAnsi="Times New Roman" w:cs="Times New Roman"/>
        </w:rPr>
        <w:t xml:space="preserve"> </w:t>
      </w:r>
      <w:r w:rsidRPr="006220E3">
        <w:rPr>
          <w:rFonts w:ascii="Times New Roman" w:hAnsi="Times New Roman" w:cs="Times New Roman"/>
        </w:rPr>
        <w:t>employment</w:t>
      </w:r>
      <w:del w:id="29" w:author="Erin N. Mayfield" w:date="2024-07-25T12:37:00Z">
        <w:r w:rsidRPr="006220E3" w:rsidDel="0012083A">
          <w:rPr>
            <w:rFonts w:ascii="Times New Roman" w:hAnsi="Times New Roman" w:cs="Times New Roman"/>
          </w:rPr>
          <w:delText xml:space="preserve"> </w:delText>
        </w:r>
      </w:del>
      <w:del w:id="30" w:author="Erin N. Mayfield" w:date="2024-07-25T12:36:00Z">
        <w:r w:rsidRPr="006220E3" w:rsidDel="0012083A">
          <w:rPr>
            <w:rFonts w:ascii="Times New Roman" w:hAnsi="Times New Roman" w:cs="Times New Roman"/>
          </w:rPr>
          <w:delText xml:space="preserve">data </w:delText>
        </w:r>
      </w:del>
      <w:del w:id="31" w:author="Erin N. Mayfield" w:date="2024-07-25T12:37:00Z">
        <w:r w:rsidR="00C744D3" w:rsidDel="0012083A">
          <w:rPr>
            <w:rFonts w:ascii="Times New Roman" w:hAnsi="Times New Roman" w:cs="Times New Roman"/>
          </w:rPr>
          <w:delText>for the</w:delText>
        </w:r>
        <w:r w:rsidRPr="006220E3" w:rsidDel="0012083A">
          <w:rPr>
            <w:rFonts w:ascii="Times New Roman" w:hAnsi="Times New Roman" w:cs="Times New Roman"/>
          </w:rPr>
          <w:delText xml:space="preserve"> iron and steel industry</w:delText>
        </w:r>
        <w:r w:rsidR="00C76F6F" w:rsidDel="0012083A">
          <w:rPr>
            <w:rFonts w:ascii="Times New Roman" w:hAnsi="Times New Roman" w:cs="Times New Roman" w:hint="eastAsia"/>
          </w:rPr>
          <w:delText xml:space="preserve"> in 2022</w:delText>
        </w:r>
      </w:del>
      <w:r w:rsidR="00C76F6F">
        <w:rPr>
          <w:rFonts w:ascii="Times New Roman" w:hAnsi="Times New Roman" w:cs="Times New Roman"/>
        </w:rPr>
        <w:fldChar w:fldCharType="begin"/>
      </w:r>
      <w:r w:rsidR="00C76F6F">
        <w:rPr>
          <w:rFonts w:ascii="Times New Roman" w:hAnsi="Times New Roman" w:cs="Times New Roman"/>
        </w:rPr>
        <w:instrText xml:space="preserve"> ADDIN ZOTERO_ITEM CSL_CITATION {"citationID":"1muDnqax","properties":{"formattedCitation":"\\super 3\\nosupersub{}","plainCitation":"3","noteIndex":0},"citationItems":[{"id":3715,"uris":["http://zotero.org/users/4376812/items/7BF29BK7"],"itemData":{"id":3715,"type":"webpage","container-title":"Global Energy Monitor","language":"en-US","title":"Tracker Map","URL":"https://globalenergymonitor.org/projects/global-steel-plant-tracker/tracker-map/","author":[{"family":"GEM","given":""}],"accessed":{"date-parts":[["2024",6,14]]},"issued":{"date-parts":[["2024"]]}}}],"schema":"https://github.com/citation-style-language/schema/raw/master/csl-citation.json"} </w:instrText>
      </w:r>
      <w:r w:rsidR="00C76F6F">
        <w:rPr>
          <w:rFonts w:ascii="Times New Roman" w:hAnsi="Times New Roman" w:cs="Times New Roman"/>
        </w:rPr>
        <w:fldChar w:fldCharType="separate"/>
      </w:r>
      <w:r w:rsidR="00C76F6F" w:rsidRPr="00C76F6F">
        <w:rPr>
          <w:rFonts w:ascii="Times New Roman" w:hAnsi="Times New Roman" w:cs="Times New Roman"/>
          <w:vertAlign w:val="superscript"/>
        </w:rPr>
        <w:t>3</w:t>
      </w:r>
      <w:r w:rsidR="00C76F6F">
        <w:rPr>
          <w:rFonts w:ascii="Times New Roman" w:hAnsi="Times New Roman" w:cs="Times New Roman"/>
        </w:rPr>
        <w:fldChar w:fldCharType="end"/>
      </w:r>
      <w:r w:rsidRPr="006220E3">
        <w:rPr>
          <w:rFonts w:ascii="Times New Roman" w:hAnsi="Times New Roman" w:cs="Times New Roman"/>
        </w:rPr>
        <w:t xml:space="preserve">. </w:t>
      </w:r>
      <w:del w:id="32" w:author="Erin N. Mayfield" w:date="2024-07-25T12:37:00Z">
        <w:r w:rsidRPr="006220E3" w:rsidDel="0012083A">
          <w:rPr>
            <w:rFonts w:ascii="Times New Roman" w:hAnsi="Times New Roman" w:cs="Times New Roman"/>
          </w:rPr>
          <w:delText>This dataset</w:delText>
        </w:r>
      </w:del>
      <w:ins w:id="33" w:author="Erin N. Mayfield" w:date="2024-07-25T12:37:00Z">
        <w:r w:rsidR="0012083A">
          <w:rPr>
            <w:rFonts w:ascii="Times New Roman" w:hAnsi="Times New Roman" w:cs="Times New Roman"/>
          </w:rPr>
          <w:t>We collect data for 2022, including</w:t>
        </w:r>
      </w:ins>
      <w:del w:id="34" w:author="Erin N. Mayfield" w:date="2024-07-25T12:37:00Z">
        <w:r w:rsidRPr="006220E3" w:rsidDel="0012083A">
          <w:rPr>
            <w:rFonts w:ascii="Times New Roman" w:hAnsi="Times New Roman" w:cs="Times New Roman"/>
          </w:rPr>
          <w:delText xml:space="preserve"> includes information such as</w:delText>
        </w:r>
      </w:del>
      <w:r w:rsidRPr="006220E3">
        <w:rPr>
          <w:rFonts w:ascii="Times New Roman" w:hAnsi="Times New Roman" w:cs="Times New Roman"/>
        </w:rPr>
        <w:t xml:space="preserve"> plant location, operating status, workforce size, ownership, process technology, and steel production capacity</w:t>
      </w:r>
      <w:r w:rsidR="00835291">
        <w:rPr>
          <w:rFonts w:ascii="Times New Roman" w:hAnsi="Times New Roman" w:cs="Times New Roman" w:hint="eastAsia"/>
        </w:rPr>
        <w:t xml:space="preserve"> </w:t>
      </w:r>
      <w:ins w:id="35" w:author="Erin N. Mayfield" w:date="2024-07-25T12:38:00Z">
        <w:r w:rsidR="0012083A">
          <w:rPr>
            <w:rFonts w:ascii="Times New Roman" w:hAnsi="Times New Roman" w:cs="Times New Roman"/>
          </w:rPr>
          <w:t>[</w:t>
        </w:r>
      </w:ins>
      <w:del w:id="36" w:author="Erin N. Mayfield" w:date="2024-07-25T12:38:00Z">
        <w:r w:rsidR="00835291" w:rsidDel="0012083A">
          <w:rPr>
            <w:rFonts w:ascii="Times New Roman" w:hAnsi="Times New Roman" w:cs="Times New Roman" w:hint="eastAsia"/>
          </w:rPr>
          <w:delText>(</w:delText>
        </w:r>
      </w:del>
      <w:r w:rsidR="00835291" w:rsidRPr="00835291">
        <w:rPr>
          <w:rFonts w:ascii="Times New Roman" w:hAnsi="Times New Roman" w:cs="Times New Roman"/>
        </w:rPr>
        <w:t xml:space="preserve">thousand </w:t>
      </w:r>
      <w:proofErr w:type="spellStart"/>
      <w:r w:rsidR="00835291" w:rsidRPr="00835291">
        <w:rPr>
          <w:rFonts w:ascii="Times New Roman" w:hAnsi="Times New Roman" w:cs="Times New Roman"/>
        </w:rPr>
        <w:t>tonnes</w:t>
      </w:r>
      <w:proofErr w:type="spellEnd"/>
      <w:r w:rsidR="00835291" w:rsidRPr="00835291">
        <w:rPr>
          <w:rFonts w:ascii="Times New Roman" w:hAnsi="Times New Roman" w:cs="Times New Roman"/>
        </w:rPr>
        <w:t xml:space="preserve"> per annum</w:t>
      </w:r>
      <w:del w:id="37" w:author="Erin N. Mayfield" w:date="2024-07-25T12:38:00Z">
        <w:r w:rsidR="005A67E2" w:rsidDel="0012083A">
          <w:rPr>
            <w:rFonts w:ascii="Times New Roman" w:hAnsi="Times New Roman" w:cs="Times New Roman" w:hint="eastAsia"/>
          </w:rPr>
          <w:delText>,</w:delText>
        </w:r>
      </w:del>
      <w:r w:rsidR="005A67E2">
        <w:rPr>
          <w:rFonts w:ascii="Times New Roman" w:hAnsi="Times New Roman" w:cs="Times New Roman" w:hint="eastAsia"/>
        </w:rPr>
        <w:t xml:space="preserve"> </w:t>
      </w:r>
      <w:ins w:id="38" w:author="Erin N. Mayfield" w:date="2024-07-25T12:38:00Z">
        <w:r w:rsidR="0012083A">
          <w:rPr>
            <w:rFonts w:ascii="Times New Roman" w:hAnsi="Times New Roman" w:cs="Times New Roman"/>
          </w:rPr>
          <w:t>(</w:t>
        </w:r>
      </w:ins>
      <w:r w:rsidR="005A67E2">
        <w:rPr>
          <w:rFonts w:ascii="Times New Roman" w:hAnsi="Times New Roman" w:cs="Times New Roman" w:hint="eastAsia"/>
        </w:rPr>
        <w:t>TTPA</w:t>
      </w:r>
      <w:r w:rsidR="00835291">
        <w:rPr>
          <w:rFonts w:ascii="Times New Roman" w:hAnsi="Times New Roman" w:cs="Times New Roman" w:hint="eastAsia"/>
        </w:rPr>
        <w:t>)</w:t>
      </w:r>
      <w:ins w:id="39" w:author="Erin N. Mayfield" w:date="2024-07-25T12:38:00Z">
        <w:r w:rsidR="0012083A">
          <w:rPr>
            <w:rFonts w:ascii="Times New Roman" w:hAnsi="Times New Roman" w:cs="Times New Roman"/>
          </w:rPr>
          <w:t>]</w:t>
        </w:r>
      </w:ins>
      <w:r w:rsidRPr="006220E3">
        <w:rPr>
          <w:rFonts w:ascii="Times New Roman" w:hAnsi="Times New Roman" w:cs="Times New Roman"/>
        </w:rPr>
        <w:t>. The GEM dataset provides a more granular view of the industry,</w:t>
      </w:r>
      <w:ins w:id="40" w:author="Erin N. Mayfield" w:date="2024-07-25T12:43:00Z">
        <w:r w:rsidR="0012083A">
          <w:rPr>
            <w:rFonts w:ascii="Times New Roman" w:hAnsi="Times New Roman" w:cs="Times New Roman"/>
          </w:rPr>
          <w:t xml:space="preserve"> and includes data for plants</w:t>
        </w:r>
      </w:ins>
      <w:del w:id="41" w:author="Erin N. Mayfield" w:date="2024-07-25T12:43:00Z">
        <w:r w:rsidRPr="006220E3" w:rsidDel="0012083A">
          <w:rPr>
            <w:rFonts w:ascii="Times New Roman" w:hAnsi="Times New Roman" w:cs="Times New Roman"/>
          </w:rPr>
          <w:delText xml:space="preserve"> particularly for larger plants</w:delText>
        </w:r>
      </w:del>
      <w:r w:rsidRPr="006220E3">
        <w:rPr>
          <w:rFonts w:ascii="Times New Roman" w:hAnsi="Times New Roman" w:cs="Times New Roman"/>
        </w:rPr>
        <w:t xml:space="preserve"> with capacities exceeding 0.5 </w:t>
      </w:r>
      <w:del w:id="42" w:author="Erin N. Mayfield" w:date="2024-07-25T12:43:00Z">
        <w:r w:rsidRPr="006220E3" w:rsidDel="0012083A">
          <w:rPr>
            <w:rFonts w:ascii="Times New Roman" w:hAnsi="Times New Roman" w:cs="Times New Roman"/>
          </w:rPr>
          <w:delText xml:space="preserve">million metric </w:delText>
        </w:r>
        <w:commentRangeStart w:id="43"/>
        <w:commentRangeStart w:id="44"/>
        <w:r w:rsidRPr="006220E3" w:rsidDel="0012083A">
          <w:rPr>
            <w:rFonts w:ascii="Times New Roman" w:hAnsi="Times New Roman" w:cs="Times New Roman"/>
          </w:rPr>
          <w:delText>tonnes</w:delText>
        </w:r>
      </w:del>
      <w:commentRangeEnd w:id="43"/>
      <w:ins w:id="45" w:author="Erin N. Mayfield" w:date="2024-07-25T12:43:00Z">
        <w:r w:rsidR="0012083A">
          <w:rPr>
            <w:rFonts w:ascii="Times New Roman" w:hAnsi="Times New Roman" w:cs="Times New Roman"/>
          </w:rPr>
          <w:t>MMT</w:t>
        </w:r>
      </w:ins>
      <w:r w:rsidR="00C744D3">
        <w:rPr>
          <w:rStyle w:val="CommentReference"/>
        </w:rPr>
        <w:commentReference w:id="43"/>
      </w:r>
      <w:commentRangeEnd w:id="44"/>
      <w:r w:rsidR="00E93213">
        <w:rPr>
          <w:rStyle w:val="CommentReference"/>
        </w:rPr>
        <w:commentReference w:id="44"/>
      </w:r>
      <w:r w:rsidRPr="006220E3">
        <w:rPr>
          <w:rFonts w:ascii="Times New Roman" w:hAnsi="Times New Roman" w:cs="Times New Roman"/>
        </w:rPr>
        <w:t>.</w:t>
      </w:r>
      <w:r w:rsidR="008356F8" w:rsidRPr="008356F8">
        <w:t xml:space="preserve"> </w:t>
      </w:r>
      <w:del w:id="46" w:author="Erin N. Mayfield" w:date="2024-07-25T12:44:00Z">
        <w:r w:rsidR="008356F8" w:rsidRPr="008356F8" w:rsidDel="0012083A">
          <w:rPr>
            <w:rFonts w:ascii="Times New Roman" w:hAnsi="Times New Roman" w:cs="Times New Roman"/>
          </w:rPr>
          <w:delText xml:space="preserve">The dataset </w:delText>
        </w:r>
        <w:r w:rsidR="008356F8" w:rsidDel="0012083A">
          <w:rPr>
            <w:rFonts w:ascii="Times New Roman" w:hAnsi="Times New Roman" w:cs="Times New Roman" w:hint="eastAsia"/>
          </w:rPr>
          <w:delText xml:space="preserve">including </w:delText>
        </w:r>
        <w:r w:rsidR="008356F8" w:rsidDel="0012083A">
          <w:rPr>
            <w:rFonts w:ascii="Times New Roman" w:hAnsi="Times New Roman" w:cs="Times New Roman"/>
          </w:rPr>
          <w:delText>employment</w:delText>
        </w:r>
        <w:r w:rsidR="008356F8" w:rsidDel="0012083A">
          <w:rPr>
            <w:rFonts w:ascii="Times New Roman" w:hAnsi="Times New Roman" w:cs="Times New Roman" w:hint="eastAsia"/>
          </w:rPr>
          <w:delText xml:space="preserve"> data </w:delText>
        </w:r>
        <w:r w:rsidR="008356F8" w:rsidRPr="008356F8" w:rsidDel="0012083A">
          <w:rPr>
            <w:rFonts w:ascii="Times New Roman" w:hAnsi="Times New Roman" w:cs="Times New Roman"/>
          </w:rPr>
          <w:delText>is collected from</w:delText>
        </w:r>
      </w:del>
      <w:ins w:id="47" w:author="Erin N. Mayfield" w:date="2024-07-25T12:44:00Z">
        <w:r w:rsidR="0012083A">
          <w:rPr>
            <w:rFonts w:ascii="Times New Roman" w:hAnsi="Times New Roman" w:cs="Times New Roman"/>
          </w:rPr>
          <w:t>GEM data are based on</w:t>
        </w:r>
      </w:ins>
      <w:r w:rsidR="008356F8" w:rsidRPr="008356F8">
        <w:rPr>
          <w:rFonts w:ascii="Times New Roman" w:hAnsi="Times New Roman" w:cs="Times New Roman"/>
        </w:rPr>
        <w:t xml:space="preserve"> publicly available sources like government reports, company filings, news articles, and regulatory filings. </w:t>
      </w:r>
      <w:r w:rsidR="00E93213" w:rsidRPr="00E93213">
        <w:rPr>
          <w:rFonts w:ascii="Times New Roman" w:hAnsi="Times New Roman" w:cs="Times New Roman"/>
        </w:rPr>
        <w:t xml:space="preserve">However, </w:t>
      </w:r>
      <w:del w:id="48" w:author="Erin N. Mayfield" w:date="2024-07-25T12:44:00Z">
        <w:r w:rsidR="00E93213" w:rsidRPr="00E93213" w:rsidDel="0012083A">
          <w:rPr>
            <w:rFonts w:ascii="Times New Roman" w:hAnsi="Times New Roman" w:cs="Times New Roman"/>
          </w:rPr>
          <w:delText>the dataset faces uncertainties due to variations in</w:delText>
        </w:r>
      </w:del>
      <w:ins w:id="49" w:author="Erin N. Mayfield" w:date="2024-07-25T12:45:00Z">
        <w:r w:rsidR="00F33AD5">
          <w:rPr>
            <w:rFonts w:ascii="Times New Roman" w:hAnsi="Times New Roman" w:cs="Times New Roman"/>
          </w:rPr>
          <w:t>these data required substantial</w:t>
        </w:r>
      </w:ins>
      <w:ins w:id="50" w:author="Erin N. Mayfield" w:date="2024-07-25T12:46:00Z">
        <w:r w:rsidR="00F33AD5">
          <w:rPr>
            <w:rFonts w:ascii="Times New Roman" w:hAnsi="Times New Roman" w:cs="Times New Roman"/>
          </w:rPr>
          <w:t xml:space="preserve"> cleaning, cross-referencing, and overall quality control, given </w:t>
        </w:r>
      </w:ins>
      <w:del w:id="51" w:author="Erin N. Mayfield" w:date="2024-07-25T12:46:00Z">
        <w:r w:rsidR="00E93213" w:rsidRPr="00E93213" w:rsidDel="00F33AD5">
          <w:rPr>
            <w:rFonts w:ascii="Times New Roman" w:hAnsi="Times New Roman" w:cs="Times New Roman"/>
          </w:rPr>
          <w:delText xml:space="preserve"> </w:delText>
        </w:r>
      </w:del>
      <w:ins w:id="52" w:author="Erin N. Mayfield" w:date="2024-07-25T12:46:00Z">
        <w:r w:rsidR="00F33AD5">
          <w:rPr>
            <w:rFonts w:ascii="Times New Roman" w:hAnsi="Times New Roman" w:cs="Times New Roman"/>
          </w:rPr>
          <w:t xml:space="preserve">concerns regarding </w:t>
        </w:r>
      </w:ins>
      <w:r w:rsidR="00E93213" w:rsidRPr="00E93213">
        <w:rPr>
          <w:rFonts w:ascii="Times New Roman" w:hAnsi="Times New Roman" w:cs="Times New Roman"/>
        </w:rPr>
        <w:t xml:space="preserve">data sources, collection methods, reporting accuracy, timeliness, </w:t>
      </w:r>
      <w:r w:rsidR="00E93213">
        <w:rPr>
          <w:rFonts w:ascii="Times New Roman" w:hAnsi="Times New Roman" w:cs="Times New Roman" w:hint="eastAsia"/>
        </w:rPr>
        <w:t xml:space="preserve">and </w:t>
      </w:r>
      <w:r w:rsidR="00E93213" w:rsidRPr="00E93213">
        <w:rPr>
          <w:rFonts w:ascii="Times New Roman" w:hAnsi="Times New Roman" w:cs="Times New Roman"/>
        </w:rPr>
        <w:t>regional differences</w:t>
      </w:r>
      <w:ins w:id="53" w:author="Erin N. Mayfield" w:date="2024-07-25T12:47:00Z">
        <w:r w:rsidR="00F33AD5">
          <w:rPr>
            <w:rFonts w:ascii="Times New Roman" w:hAnsi="Times New Roman" w:cs="Times New Roman"/>
          </w:rPr>
          <w:t xml:space="preserve"> (compared to other data sources)</w:t>
        </w:r>
      </w:ins>
      <w:r w:rsidR="00E93213" w:rsidRPr="00E93213">
        <w:rPr>
          <w:rFonts w:ascii="Times New Roman" w:hAnsi="Times New Roman" w:cs="Times New Roman"/>
        </w:rPr>
        <w:t>.</w:t>
      </w:r>
      <w:del w:id="54" w:author="Erin N. Mayfield" w:date="2024-07-25T12:47:00Z">
        <w:r w:rsidR="00E93213" w:rsidRPr="00E93213" w:rsidDel="00F33AD5">
          <w:rPr>
            <w:rFonts w:ascii="Times New Roman" w:hAnsi="Times New Roman" w:cs="Times New Roman"/>
          </w:rPr>
          <w:delText xml:space="preserve"> These factors necessitate cautious interpretation and cross-referencing with multiple sources for a more accurate understanding.</w:delText>
        </w:r>
      </w:del>
    </w:p>
    <w:p w14:paraId="41774294" w14:textId="68F1214D" w:rsidR="006220E3" w:rsidRPr="006220E3" w:rsidRDefault="006220E3" w:rsidP="006220E3">
      <w:pPr>
        <w:rPr>
          <w:rFonts w:ascii="Times New Roman" w:hAnsi="Times New Roman" w:cs="Times New Roman"/>
        </w:rPr>
      </w:pPr>
      <w:commentRangeStart w:id="55"/>
      <w:commentRangeStart w:id="56"/>
      <w:commentRangeStart w:id="57"/>
      <w:r w:rsidRPr="006220E3">
        <w:rPr>
          <w:rFonts w:ascii="Times New Roman" w:hAnsi="Times New Roman" w:cs="Times New Roman"/>
        </w:rPr>
        <w:t>The Facility Level Information on Green</w:t>
      </w:r>
      <w:r w:rsidR="00C744D3">
        <w:rPr>
          <w:rFonts w:ascii="Times New Roman" w:hAnsi="Times New Roman" w:cs="Times New Roman"/>
        </w:rPr>
        <w:t>h</w:t>
      </w:r>
      <w:r w:rsidRPr="006220E3">
        <w:rPr>
          <w:rFonts w:ascii="Times New Roman" w:hAnsi="Times New Roman" w:cs="Times New Roman"/>
        </w:rPr>
        <w:t xml:space="preserve">ouse </w:t>
      </w:r>
      <w:r w:rsidR="00C744D3">
        <w:rPr>
          <w:rFonts w:ascii="Times New Roman" w:hAnsi="Times New Roman" w:cs="Times New Roman"/>
        </w:rPr>
        <w:t>G</w:t>
      </w:r>
      <w:r w:rsidR="00C744D3" w:rsidRPr="006220E3">
        <w:rPr>
          <w:rFonts w:ascii="Times New Roman" w:hAnsi="Times New Roman" w:cs="Times New Roman"/>
        </w:rPr>
        <w:t xml:space="preserve">ases </w:t>
      </w:r>
      <w:r w:rsidRPr="006220E3">
        <w:rPr>
          <w:rFonts w:ascii="Times New Roman" w:hAnsi="Times New Roman" w:cs="Times New Roman"/>
        </w:rPr>
        <w:t>Tool (FLIGHT) from the U.S. Environmental Protection Agency (EPA) supplements plant identification by providing additional information on emissions, fuel types, and locations of iron and steel mill plants.</w:t>
      </w:r>
      <w:ins w:id="58" w:author="Erin N. Mayfield" w:date="2024-07-25T12:42:00Z">
        <w:r w:rsidR="0012083A" w:rsidRPr="006220E3" w:rsidDel="0012083A">
          <w:rPr>
            <w:rFonts w:ascii="Times New Roman" w:hAnsi="Times New Roman" w:cs="Times New Roman"/>
          </w:rPr>
          <w:t xml:space="preserve"> </w:t>
        </w:r>
      </w:ins>
      <w:del w:id="59" w:author="Erin N. Mayfield" w:date="2024-07-25T12:42:00Z">
        <w:r w:rsidRPr="006220E3" w:rsidDel="0012083A">
          <w:rPr>
            <w:rFonts w:ascii="Times New Roman" w:hAnsi="Times New Roman" w:cs="Times New Roman"/>
          </w:rPr>
          <w:delText xml:space="preserve"> This data can offer insights into the environmental impact and energy consumption of these facilities.</w:delText>
        </w:r>
        <w:commentRangeEnd w:id="55"/>
        <w:r w:rsidR="00C744D3" w:rsidDel="0012083A">
          <w:rPr>
            <w:rStyle w:val="CommentReference"/>
          </w:rPr>
          <w:commentReference w:id="55"/>
        </w:r>
      </w:del>
      <w:commentRangeEnd w:id="56"/>
      <w:r w:rsidR="0012083A">
        <w:rPr>
          <w:rStyle w:val="CommentReference"/>
        </w:rPr>
        <w:commentReference w:id="56"/>
      </w:r>
      <w:commentRangeEnd w:id="57"/>
      <w:r w:rsidR="00E722CF">
        <w:rPr>
          <w:rStyle w:val="CommentReference"/>
        </w:rPr>
        <w:commentReference w:id="57"/>
      </w:r>
    </w:p>
    <w:p w14:paraId="3CEA1E29" w14:textId="0CF82190" w:rsidR="006063E7" w:rsidDel="00F33AD5" w:rsidRDefault="006063E7" w:rsidP="00952B1E">
      <w:pPr>
        <w:rPr>
          <w:del w:id="60" w:author="Erin N. Mayfield" w:date="2024-07-25T12:53:00Z"/>
          <w:rFonts w:ascii="Times New Roman" w:hAnsi="Times New Roman" w:cs="Times New Roman"/>
        </w:rPr>
      </w:pPr>
      <w:r w:rsidRPr="009B7A82">
        <w:rPr>
          <w:rFonts w:ascii="Times New Roman" w:hAnsi="Times New Roman" w:cs="Times New Roman"/>
        </w:rPr>
        <w:t>Each dataset offers unique insights, with the USGS</w:t>
      </w:r>
      <w:r>
        <w:rPr>
          <w:rFonts w:ascii="Times New Roman" w:hAnsi="Times New Roman" w:cs="Times New Roman"/>
        </w:rPr>
        <w:t>, BLS, and GEM datasets reported at the</w:t>
      </w:r>
      <w:r w:rsidRPr="009B7A82">
        <w:rPr>
          <w:rFonts w:ascii="Times New Roman" w:hAnsi="Times New Roman" w:cs="Times New Roman"/>
        </w:rPr>
        <w:t xml:space="preserve"> national-</w:t>
      </w:r>
      <w:r>
        <w:rPr>
          <w:rFonts w:ascii="Times New Roman" w:hAnsi="Times New Roman" w:cs="Times New Roman"/>
        </w:rPr>
        <w:t>,</w:t>
      </w:r>
      <w:r w:rsidRPr="009B7A82">
        <w:rPr>
          <w:rFonts w:ascii="Times New Roman" w:hAnsi="Times New Roman" w:cs="Times New Roman"/>
        </w:rPr>
        <w:t xml:space="preserve"> regional</w:t>
      </w:r>
      <w:r>
        <w:rPr>
          <w:rFonts w:ascii="Times New Roman" w:hAnsi="Times New Roman" w:cs="Times New Roman"/>
        </w:rPr>
        <w:t>-</w:t>
      </w:r>
      <w:r w:rsidRPr="009B7A82">
        <w:rPr>
          <w:rFonts w:ascii="Times New Roman" w:hAnsi="Times New Roman" w:cs="Times New Roman"/>
        </w:rPr>
        <w:t>, and plant-level</w:t>
      </w:r>
      <w:r>
        <w:rPr>
          <w:rFonts w:ascii="Times New Roman" w:hAnsi="Times New Roman" w:cs="Times New Roman"/>
        </w:rPr>
        <w:t>s, respectively</w:t>
      </w:r>
      <w:r w:rsidRPr="009B7A82">
        <w:rPr>
          <w:rFonts w:ascii="Times New Roman" w:hAnsi="Times New Roman" w:cs="Times New Roman"/>
        </w:rPr>
        <w:t>.</w:t>
      </w:r>
      <w:r>
        <w:rPr>
          <w:rFonts w:ascii="Times New Roman" w:hAnsi="Times New Roman" w:cs="Times New Roman"/>
        </w:rPr>
        <w:t xml:space="preserve"> </w:t>
      </w:r>
      <w:r w:rsidR="006220E3" w:rsidRPr="009B7A82">
        <w:rPr>
          <w:rFonts w:ascii="Times New Roman" w:hAnsi="Times New Roman" w:cs="Times New Roman"/>
        </w:rPr>
        <w:t xml:space="preserve">By combining these datasets, </w:t>
      </w:r>
      <w:r w:rsidR="006220E3">
        <w:rPr>
          <w:rFonts w:ascii="Times New Roman" w:hAnsi="Times New Roman" w:cs="Times New Roman" w:hint="eastAsia"/>
        </w:rPr>
        <w:t>we</w:t>
      </w:r>
      <w:r w:rsidR="006220E3" w:rsidRPr="009B7A82">
        <w:rPr>
          <w:rFonts w:ascii="Times New Roman" w:hAnsi="Times New Roman" w:cs="Times New Roman"/>
        </w:rPr>
        <w:t xml:space="preserve"> </w:t>
      </w:r>
      <w:r w:rsidR="00C744D3">
        <w:rPr>
          <w:rFonts w:ascii="Times New Roman" w:hAnsi="Times New Roman" w:cs="Times New Roman"/>
        </w:rPr>
        <w:t xml:space="preserve">better triangulate employment in the </w:t>
      </w:r>
      <w:r w:rsidR="006220E3" w:rsidRPr="009B7A82">
        <w:rPr>
          <w:rFonts w:ascii="Times New Roman" w:hAnsi="Times New Roman" w:cs="Times New Roman"/>
        </w:rPr>
        <w:t>U.S. iron and steel industry</w:t>
      </w:r>
      <w:r w:rsidR="00C744D3">
        <w:rPr>
          <w:rFonts w:ascii="Times New Roman" w:hAnsi="Times New Roman" w:cs="Times New Roman"/>
        </w:rPr>
        <w:t>, and in part address some of the limitations of each dataset (e.g., missing and reported data)</w:t>
      </w:r>
      <w:r>
        <w:rPr>
          <w:rFonts w:ascii="Times New Roman" w:hAnsi="Times New Roman" w:cs="Times New Roman"/>
        </w:rPr>
        <w:t>.</w:t>
      </w:r>
      <w:ins w:id="61" w:author="Erin N. Mayfield" w:date="2024-07-25T12:53:00Z">
        <w:r w:rsidR="00F33AD5">
          <w:rPr>
            <w:rFonts w:ascii="Times New Roman" w:hAnsi="Times New Roman" w:cs="Times New Roman"/>
          </w:rPr>
          <w:t xml:space="preserve"> </w:t>
        </w:r>
      </w:ins>
    </w:p>
    <w:p w14:paraId="3803D7B0" w14:textId="4FC116F0" w:rsidR="00006082" w:rsidRPr="00006082" w:rsidRDefault="00006082" w:rsidP="00006082">
      <w:pPr>
        <w:rPr>
          <w:rFonts w:ascii="Times New Roman" w:hAnsi="Times New Roman" w:cs="Times New Roman"/>
        </w:rPr>
      </w:pPr>
      <w:r w:rsidRPr="00006082">
        <w:rPr>
          <w:rFonts w:ascii="Times New Roman" w:hAnsi="Times New Roman" w:cs="Times New Roman"/>
        </w:rPr>
        <w:t xml:space="preserve">To ensure the accuracy and consistency of our data, we compare the </w:t>
      </w:r>
      <w:r w:rsidR="006063E7">
        <w:rPr>
          <w:rFonts w:ascii="Times New Roman" w:hAnsi="Times New Roman" w:cs="Times New Roman"/>
        </w:rPr>
        <w:t>employment and activity data across datasets</w:t>
      </w:r>
      <w:r w:rsidRPr="00006082">
        <w:rPr>
          <w:rFonts w:ascii="Times New Roman" w:hAnsi="Times New Roman" w:cs="Times New Roman"/>
        </w:rPr>
        <w:t xml:space="preserve">. </w:t>
      </w:r>
      <w:r w:rsidR="006063E7">
        <w:rPr>
          <w:rFonts w:ascii="Times New Roman" w:hAnsi="Times New Roman" w:cs="Times New Roman"/>
        </w:rPr>
        <w:t>W</w:t>
      </w:r>
      <w:r w:rsidRPr="00006082">
        <w:rPr>
          <w:rFonts w:ascii="Times New Roman" w:hAnsi="Times New Roman" w:cs="Times New Roman"/>
        </w:rPr>
        <w:t xml:space="preserve">e find that </w:t>
      </w:r>
      <w:r w:rsidR="006063E7">
        <w:rPr>
          <w:rFonts w:ascii="Times New Roman" w:hAnsi="Times New Roman" w:cs="Times New Roman"/>
        </w:rPr>
        <w:t xml:space="preserve">national steel </w:t>
      </w:r>
      <w:r w:rsidRPr="00006082">
        <w:rPr>
          <w:rFonts w:ascii="Times New Roman" w:hAnsi="Times New Roman" w:cs="Times New Roman"/>
        </w:rPr>
        <w:t xml:space="preserve">capacity </w:t>
      </w:r>
      <w:r w:rsidR="006063E7">
        <w:rPr>
          <w:rFonts w:ascii="Times New Roman" w:hAnsi="Times New Roman" w:cs="Times New Roman"/>
        </w:rPr>
        <w:t>based on the</w:t>
      </w:r>
      <w:r w:rsidRPr="00006082">
        <w:rPr>
          <w:rFonts w:ascii="Times New Roman" w:hAnsi="Times New Roman" w:cs="Times New Roman"/>
        </w:rPr>
        <w:t xml:space="preserve"> GEM</w:t>
      </w:r>
      <w:r w:rsidR="006063E7">
        <w:rPr>
          <w:rFonts w:ascii="Times New Roman" w:hAnsi="Times New Roman" w:cs="Times New Roman"/>
        </w:rPr>
        <w:t xml:space="preserve"> dataset</w:t>
      </w:r>
      <w:r w:rsidRPr="00006082">
        <w:rPr>
          <w:rFonts w:ascii="Times New Roman" w:hAnsi="Times New Roman" w:cs="Times New Roman"/>
        </w:rPr>
        <w:t xml:space="preserve"> </w:t>
      </w:r>
      <w:r w:rsidR="006063E7">
        <w:rPr>
          <w:rFonts w:ascii="Times New Roman" w:hAnsi="Times New Roman" w:cs="Times New Roman"/>
        </w:rPr>
        <w:t>is</w:t>
      </w:r>
      <w:r w:rsidR="006063E7" w:rsidRPr="00006082">
        <w:rPr>
          <w:rFonts w:ascii="Times New Roman" w:hAnsi="Times New Roman" w:cs="Times New Roman"/>
        </w:rPr>
        <w:t xml:space="preserve"> </w:t>
      </w:r>
      <w:r w:rsidRPr="00006082">
        <w:rPr>
          <w:rFonts w:ascii="Times New Roman" w:hAnsi="Times New Roman" w:cs="Times New Roman"/>
        </w:rPr>
        <w:t xml:space="preserve">approximately </w:t>
      </w:r>
      <w:r w:rsidR="009C67C7">
        <w:rPr>
          <w:rFonts w:ascii="Times New Roman" w:hAnsi="Times New Roman" w:cs="Times New Roman"/>
        </w:rPr>
        <w:t>7</w:t>
      </w:r>
      <w:r w:rsidRPr="00006082">
        <w:rPr>
          <w:rFonts w:ascii="Times New Roman" w:hAnsi="Times New Roman" w:cs="Times New Roman"/>
        </w:rPr>
        <w:t>% higher than those from USGS, despite GEM excluding</w:t>
      </w:r>
      <w:r w:rsidR="006063E7">
        <w:rPr>
          <w:rFonts w:ascii="Times New Roman" w:hAnsi="Times New Roman" w:cs="Times New Roman"/>
        </w:rPr>
        <w:t xml:space="preserve"> smaller</w:t>
      </w:r>
      <w:r w:rsidRPr="00006082">
        <w:rPr>
          <w:rFonts w:ascii="Times New Roman" w:hAnsi="Times New Roman" w:cs="Times New Roman"/>
        </w:rPr>
        <w:t xml:space="preserve"> steel mills.</w:t>
      </w:r>
    </w:p>
    <w:p w14:paraId="5DD4390C" w14:textId="7558BB13" w:rsidR="006063E7" w:rsidRPr="00006082" w:rsidRDefault="004F245B" w:rsidP="006063E7">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_Ref169521462 \h </w:instrText>
      </w:r>
      <w:r>
        <w:rPr>
          <w:rFonts w:ascii="Times New Roman" w:hAnsi="Times New Roman" w:cs="Times New Roman"/>
        </w:rPr>
      </w:r>
      <w:r>
        <w:rPr>
          <w:rFonts w:ascii="Times New Roman" w:hAnsi="Times New Roman" w:cs="Times New Roman"/>
        </w:rPr>
        <w:fldChar w:fldCharType="separate"/>
      </w:r>
      <w:r w:rsidR="00874038">
        <w:t xml:space="preserve">Figure </w:t>
      </w:r>
      <w:r w:rsidR="00874038">
        <w:rPr>
          <w:noProof/>
        </w:rPr>
        <w:t>1</w:t>
      </w:r>
      <w:r>
        <w:rPr>
          <w:rFonts w:ascii="Times New Roman" w:hAnsi="Times New Roman" w:cs="Times New Roman"/>
        </w:rPr>
        <w:fldChar w:fldCharType="end"/>
      </w:r>
      <w:r>
        <w:rPr>
          <w:rFonts w:ascii="Times New Roman" w:hAnsi="Times New Roman" w:cs="Times New Roman" w:hint="eastAsia"/>
        </w:rPr>
        <w:t xml:space="preserve"> </w:t>
      </w:r>
      <w:r w:rsidR="00D327F6">
        <w:rPr>
          <w:rFonts w:ascii="Times New Roman" w:hAnsi="Times New Roman" w:cs="Times New Roman"/>
        </w:rPr>
        <w:t>provides a comparison of</w:t>
      </w:r>
      <w:r w:rsidR="00006082" w:rsidRPr="00006082">
        <w:rPr>
          <w:rFonts w:ascii="Times New Roman" w:hAnsi="Times New Roman" w:cs="Times New Roman"/>
        </w:rPr>
        <w:t xml:space="preserve"> </w:t>
      </w:r>
      <w:r w:rsidR="00D327F6">
        <w:rPr>
          <w:rFonts w:ascii="Times New Roman" w:hAnsi="Times New Roman" w:cs="Times New Roman"/>
        </w:rPr>
        <w:t xml:space="preserve">national-level </w:t>
      </w:r>
      <w:r w:rsidR="00006082" w:rsidRPr="00006082">
        <w:rPr>
          <w:rFonts w:ascii="Times New Roman" w:hAnsi="Times New Roman" w:cs="Times New Roman"/>
        </w:rPr>
        <w:t xml:space="preserve">employment </w:t>
      </w:r>
      <w:r w:rsidR="00D327F6">
        <w:rPr>
          <w:rFonts w:ascii="Times New Roman" w:hAnsi="Times New Roman" w:cs="Times New Roman"/>
        </w:rPr>
        <w:t>datasets for the iron and steel industry over time</w:t>
      </w:r>
      <w:r w:rsidR="00006082" w:rsidRPr="00006082">
        <w:rPr>
          <w:rFonts w:ascii="Times New Roman" w:hAnsi="Times New Roman" w:cs="Times New Roman"/>
        </w:rPr>
        <w:t xml:space="preserve">. </w:t>
      </w:r>
      <w:r w:rsidR="00D327F6">
        <w:rPr>
          <w:rFonts w:ascii="Times New Roman" w:hAnsi="Times New Roman" w:cs="Times New Roman"/>
        </w:rPr>
        <w:t>E</w:t>
      </w:r>
      <w:r w:rsidR="00006082" w:rsidRPr="00006082">
        <w:rPr>
          <w:rFonts w:ascii="Times New Roman" w:hAnsi="Times New Roman" w:cs="Times New Roman"/>
        </w:rPr>
        <w:t>mployment estimates from USGS are</w:t>
      </w:r>
      <w:r w:rsidR="00D327F6">
        <w:rPr>
          <w:rFonts w:ascii="Times New Roman" w:hAnsi="Times New Roman" w:cs="Times New Roman"/>
        </w:rPr>
        <w:t xml:space="preserve"> generally</w:t>
      </w:r>
      <w:r w:rsidR="00006082" w:rsidRPr="00006082">
        <w:rPr>
          <w:rFonts w:ascii="Times New Roman" w:hAnsi="Times New Roman" w:cs="Times New Roman"/>
        </w:rPr>
        <w:t xml:space="preserve"> higher than those from BLS, </w:t>
      </w:r>
      <w:r w:rsidR="00D327F6">
        <w:rPr>
          <w:rFonts w:ascii="Times New Roman" w:hAnsi="Times New Roman" w:cs="Times New Roman"/>
        </w:rPr>
        <w:t>with more pronounced</w:t>
      </w:r>
      <w:r w:rsidR="00006082" w:rsidRPr="00006082">
        <w:rPr>
          <w:rFonts w:ascii="Times New Roman" w:hAnsi="Times New Roman" w:cs="Times New Roman"/>
        </w:rPr>
        <w:t xml:space="preserve"> differences between datasets </w:t>
      </w:r>
      <w:r w:rsidR="006063E7">
        <w:rPr>
          <w:rFonts w:ascii="Times New Roman" w:hAnsi="Times New Roman" w:cs="Times New Roman"/>
        </w:rPr>
        <w:t>prior to</w:t>
      </w:r>
      <w:r w:rsidR="00006082" w:rsidRPr="00006082">
        <w:rPr>
          <w:rFonts w:ascii="Times New Roman" w:hAnsi="Times New Roman" w:cs="Times New Roman"/>
        </w:rPr>
        <w:t xml:space="preserve"> 2007. </w:t>
      </w:r>
      <w:r w:rsidR="00931C72" w:rsidRPr="00931C72">
        <w:rPr>
          <w:rFonts w:ascii="Times New Roman" w:hAnsi="Times New Roman" w:cs="Times New Roman"/>
        </w:rPr>
        <w:t xml:space="preserve">The USGS also refers to employment data from the BLS in their report, suggesting that the discrepancy may arise from the timing of data retrieval, as the data is regularly updated. </w:t>
      </w:r>
      <w:r w:rsidR="006063E7" w:rsidRPr="00006082">
        <w:rPr>
          <w:rFonts w:ascii="Times New Roman" w:hAnsi="Times New Roman" w:cs="Times New Roman"/>
        </w:rPr>
        <w:t>Furthermore, employment estimates</w:t>
      </w:r>
      <w:r w:rsidR="006063E7">
        <w:rPr>
          <w:rFonts w:ascii="Times New Roman" w:hAnsi="Times New Roman" w:cs="Times New Roman" w:hint="eastAsia"/>
        </w:rPr>
        <w:t xml:space="preserve"> in 2022</w:t>
      </w:r>
      <w:r w:rsidR="006063E7" w:rsidRPr="00006082">
        <w:rPr>
          <w:rFonts w:ascii="Times New Roman" w:hAnsi="Times New Roman" w:cs="Times New Roman"/>
        </w:rPr>
        <w:t xml:space="preserve"> from GEM</w:t>
      </w:r>
      <w:r w:rsidR="006063E7">
        <w:rPr>
          <w:rFonts w:ascii="Times New Roman" w:hAnsi="Times New Roman" w:cs="Times New Roman"/>
        </w:rPr>
        <w:t xml:space="preserve"> dataset</w:t>
      </w:r>
      <w:r w:rsidR="006063E7" w:rsidRPr="00006082">
        <w:rPr>
          <w:rFonts w:ascii="Times New Roman" w:hAnsi="Times New Roman" w:cs="Times New Roman"/>
        </w:rPr>
        <w:t xml:space="preserve"> are lower than those from USGS and BLS by approximately 2</w:t>
      </w:r>
      <w:r w:rsidR="00EA74F5">
        <w:rPr>
          <w:rFonts w:ascii="Times New Roman" w:hAnsi="Times New Roman" w:cs="Times New Roman"/>
        </w:rPr>
        <w:t>8</w:t>
      </w:r>
      <w:r w:rsidR="006063E7" w:rsidRPr="00006082">
        <w:rPr>
          <w:rFonts w:ascii="Times New Roman" w:hAnsi="Times New Roman" w:cs="Times New Roman"/>
        </w:rPr>
        <w:t>%</w:t>
      </w:r>
      <w:r w:rsidR="006063E7">
        <w:rPr>
          <w:rFonts w:ascii="Times New Roman" w:hAnsi="Times New Roman" w:cs="Times New Roman"/>
        </w:rPr>
        <w:t>;</w:t>
      </w:r>
      <w:r w:rsidR="006063E7" w:rsidRPr="00006082">
        <w:rPr>
          <w:rFonts w:ascii="Times New Roman" w:hAnsi="Times New Roman" w:cs="Times New Roman"/>
        </w:rPr>
        <w:t xml:space="preserve"> </w:t>
      </w:r>
      <w:r w:rsidR="006063E7">
        <w:rPr>
          <w:rFonts w:ascii="Times New Roman" w:hAnsi="Times New Roman" w:cs="Times New Roman"/>
        </w:rPr>
        <w:t>this is because GEM only reports</w:t>
      </w:r>
      <w:r w:rsidR="00D0712A">
        <w:rPr>
          <w:rFonts w:ascii="Times New Roman" w:hAnsi="Times New Roman" w:cs="Times New Roman"/>
        </w:rPr>
        <w:t xml:space="preserve"> employment related to facilities, primarily focusing on</w:t>
      </w:r>
      <w:r w:rsidR="006063E7">
        <w:rPr>
          <w:rFonts w:ascii="Times New Roman" w:hAnsi="Times New Roman" w:cs="Times New Roman"/>
        </w:rPr>
        <w:t xml:space="preserve"> larger facilities and excludes 27 smaller EAF facilities</w:t>
      </w:r>
      <w:r w:rsidR="006063E7" w:rsidRPr="00006082">
        <w:rPr>
          <w:rFonts w:ascii="Times New Roman" w:hAnsi="Times New Roman" w:cs="Times New Roman"/>
        </w:rPr>
        <w:t>.</w:t>
      </w:r>
    </w:p>
    <w:p w14:paraId="1F549919" w14:textId="7DA6117D" w:rsidR="00DC1A2B" w:rsidRDefault="00DC1A2B" w:rsidP="00006082">
      <w:pPr>
        <w:rPr>
          <w:rFonts w:ascii="Times New Roman" w:hAnsi="Times New Roman" w:cs="Times New Roman"/>
        </w:rPr>
      </w:pPr>
    </w:p>
    <w:p w14:paraId="1F8F78AB" w14:textId="3F748F94" w:rsidR="00DC1A2B" w:rsidRDefault="008631CE" w:rsidP="00DC1A2B">
      <w:pPr>
        <w:pStyle w:val="NormalWeb"/>
        <w:rPr>
          <w:ins w:id="62" w:author="Yohan Min" w:date="2024-07-31T15:55:00Z" w16du:dateUtc="2024-07-31T19:55:00Z"/>
          <w:rFonts w:eastAsiaTheme="minorEastAsia"/>
        </w:rPr>
      </w:pPr>
      <w:commentRangeStart w:id="63"/>
      <w:commentRangeStart w:id="64"/>
      <w:commentRangeStart w:id="65"/>
      <w:del w:id="66" w:author="Yohan Min" w:date="2024-07-31T15:55:00Z" w16du:dateUtc="2024-07-31T19:55:00Z">
        <w:r w:rsidDel="00130C1D">
          <w:rPr>
            <w:noProof/>
          </w:rPr>
          <w:drawing>
            <wp:inline distT="0" distB="0" distL="0" distR="0" wp14:anchorId="380C0025" wp14:editId="75B508EA">
              <wp:extent cx="5943600" cy="1783080"/>
              <wp:effectExtent l="0" t="0" r="0" b="7620"/>
              <wp:docPr id="567877923" name="Picture 8"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77923" name="Picture 8"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del>
      <w:commentRangeEnd w:id="63"/>
      <w:r w:rsidR="00D327F6">
        <w:rPr>
          <w:rStyle w:val="CommentReference"/>
          <w:rFonts w:ascii="Cambria" w:eastAsiaTheme="minorEastAsia" w:hAnsi="Cambria" w:cs="Cambria"/>
          <w:highlight w:val="white"/>
        </w:rPr>
        <w:commentReference w:id="63"/>
      </w:r>
      <w:commentRangeEnd w:id="64"/>
      <w:r w:rsidR="004F245B">
        <w:rPr>
          <w:rStyle w:val="CommentReference"/>
          <w:rFonts w:ascii="Cambria" w:eastAsiaTheme="minorEastAsia" w:hAnsi="Cambria" w:cs="Cambria"/>
          <w:highlight w:val="white"/>
        </w:rPr>
        <w:commentReference w:id="64"/>
      </w:r>
      <w:commentRangeEnd w:id="65"/>
      <w:r w:rsidR="00F33AD5">
        <w:rPr>
          <w:rStyle w:val="CommentReference"/>
          <w:rFonts w:ascii="Cambria" w:eastAsiaTheme="minorEastAsia" w:hAnsi="Cambria" w:cs="Cambria"/>
          <w:highlight w:val="white"/>
        </w:rPr>
        <w:commentReference w:id="65"/>
      </w:r>
    </w:p>
    <w:p w14:paraId="63D767B8" w14:textId="01510D9D" w:rsidR="00130C1D" w:rsidRPr="00130C1D" w:rsidRDefault="00130C1D" w:rsidP="00DC1A2B">
      <w:pPr>
        <w:pStyle w:val="NormalWeb"/>
        <w:rPr>
          <w:rPrChange w:id="67" w:author="Yohan Min" w:date="2024-07-31T15:55:00Z" w16du:dateUtc="2024-07-31T19:55:00Z">
            <w:rPr>
              <w:rFonts w:eastAsiaTheme="minorEastAsia"/>
            </w:rPr>
          </w:rPrChange>
        </w:rPr>
      </w:pPr>
      <w:ins w:id="68" w:author="Yohan Min" w:date="2024-07-31T15:55:00Z">
        <w:r w:rsidRPr="00130C1D">
          <w:lastRenderedPageBreak/>
          <w:drawing>
            <wp:inline distT="0" distB="0" distL="0" distR="0" wp14:anchorId="726C816C" wp14:editId="53B34307">
              <wp:extent cx="5943600" cy="1783080"/>
              <wp:effectExtent l="0" t="0" r="0" b="7620"/>
              <wp:docPr id="24177192"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7192" name="Picture 2" descr="A graph of a lin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ins>
    </w:p>
    <w:p w14:paraId="38507F70" w14:textId="12FB07E0" w:rsidR="00953E93" w:rsidRPr="00DB2F6D" w:rsidRDefault="00953E93">
      <w:pPr>
        <w:pStyle w:val="Caption"/>
        <w:rPr>
          <w:highlight w:val="white"/>
        </w:rPr>
      </w:pPr>
      <w:bookmarkStart w:id="69" w:name="_Ref169521462"/>
      <w:r w:rsidRPr="00DB2F6D">
        <w:rPr>
          <w:highlight w:val="white"/>
        </w:rPr>
        <w:t xml:space="preserve">Figure </w:t>
      </w:r>
      <w:r w:rsidRPr="00DB2F6D">
        <w:rPr>
          <w:highlight w:val="white"/>
        </w:rPr>
        <w:fldChar w:fldCharType="begin"/>
      </w:r>
      <w:r w:rsidRPr="00DB2F6D">
        <w:rPr>
          <w:highlight w:val="white"/>
        </w:rPr>
        <w:instrText xml:space="preserve"> SEQ Figure \* ARABIC </w:instrText>
      </w:r>
      <w:r w:rsidRPr="00DB2F6D">
        <w:rPr>
          <w:highlight w:val="white"/>
        </w:rPr>
        <w:fldChar w:fldCharType="separate"/>
      </w:r>
      <w:r w:rsidR="00874038" w:rsidRPr="00DB2F6D">
        <w:rPr>
          <w:noProof/>
          <w:highlight w:val="white"/>
        </w:rPr>
        <w:t>1</w:t>
      </w:r>
      <w:r w:rsidRPr="00DB2F6D">
        <w:rPr>
          <w:highlight w:val="white"/>
        </w:rPr>
        <w:fldChar w:fldCharType="end"/>
      </w:r>
      <w:bookmarkEnd w:id="69"/>
      <w:ins w:id="70" w:author="Erin N. Mayfield" w:date="2024-07-25T13:13:00Z">
        <w:r w:rsidR="0098028F">
          <w:rPr>
            <w:highlight w:val="white"/>
          </w:rPr>
          <w:t>.</w:t>
        </w:r>
      </w:ins>
      <w:r w:rsidRPr="00DB2F6D">
        <w:rPr>
          <w:highlight w:val="white"/>
        </w:rPr>
        <w:t xml:space="preserve"> Comparison of </w:t>
      </w:r>
      <w:ins w:id="71" w:author="Erin N. Mayfield" w:date="2024-07-25T13:07:00Z">
        <w:r w:rsidR="0098028F">
          <w:t xml:space="preserve">annual </w:t>
        </w:r>
      </w:ins>
      <w:r w:rsidRPr="00DB2F6D">
        <w:rPr>
          <w:highlight w:val="white"/>
        </w:rPr>
        <w:t xml:space="preserve">employment </w:t>
      </w:r>
      <w:ins w:id="72" w:author="Erin N. Mayfield" w:date="2024-07-25T13:06:00Z">
        <w:r w:rsidR="0098028F" w:rsidRPr="00DB2F6D">
          <w:rPr>
            <w:highlight w:val="white"/>
          </w:rPr>
          <w:t>from 1998 to 2022</w:t>
        </w:r>
      </w:ins>
      <w:del w:id="73" w:author="Erin N. Mayfield" w:date="2024-07-25T13:06:00Z">
        <w:r w:rsidRPr="00DB2F6D" w:rsidDel="0098028F">
          <w:rPr>
            <w:highlight w:val="white"/>
          </w:rPr>
          <w:delText>data</w:delText>
        </w:r>
      </w:del>
      <w:r w:rsidRPr="00DB2F6D">
        <w:rPr>
          <w:highlight w:val="white"/>
        </w:rPr>
        <w:t xml:space="preserve"> </w:t>
      </w:r>
      <w:del w:id="74" w:author="Erin N. Mayfield" w:date="2024-07-25T13:06:00Z">
        <w:r w:rsidRPr="00DB2F6D" w:rsidDel="0098028F">
          <w:rPr>
            <w:highlight w:val="white"/>
          </w:rPr>
          <w:delText xml:space="preserve">between </w:delText>
        </w:r>
        <w:r w:rsidR="004F245B" w:rsidRPr="00DB2F6D" w:rsidDel="0098028F">
          <w:rPr>
            <w:highlight w:val="white"/>
          </w:rPr>
          <w:delText>the United States Geological Survey (</w:delText>
        </w:r>
      </w:del>
      <w:ins w:id="75" w:author="Erin N. Mayfield" w:date="2024-07-25T13:06:00Z">
        <w:r w:rsidR="0098028F">
          <w:t xml:space="preserve">reported by </w:t>
        </w:r>
      </w:ins>
      <w:r w:rsidRPr="00DB2F6D">
        <w:rPr>
          <w:highlight w:val="white"/>
        </w:rPr>
        <w:t>USGS</w:t>
      </w:r>
      <w:del w:id="76" w:author="Erin N. Mayfield" w:date="2024-07-25T13:06:00Z">
        <w:r w:rsidR="004F245B" w:rsidRPr="00DB2F6D" w:rsidDel="0098028F">
          <w:rPr>
            <w:highlight w:val="white"/>
          </w:rPr>
          <w:delText>)</w:delText>
        </w:r>
      </w:del>
      <w:r w:rsidRPr="00DB2F6D">
        <w:rPr>
          <w:highlight w:val="white"/>
        </w:rPr>
        <w:t xml:space="preserve"> and </w:t>
      </w:r>
      <w:del w:id="77" w:author="Erin N. Mayfield" w:date="2024-07-25T13:06:00Z">
        <w:r w:rsidR="004F245B" w:rsidRPr="00DB2F6D" w:rsidDel="0098028F">
          <w:rPr>
            <w:highlight w:val="white"/>
          </w:rPr>
          <w:delText>the U.S. Bureau of Labor Statistics (</w:delText>
        </w:r>
      </w:del>
      <w:r w:rsidRPr="00DB2F6D">
        <w:rPr>
          <w:highlight w:val="white"/>
        </w:rPr>
        <w:t>BLS</w:t>
      </w:r>
      <w:del w:id="78" w:author="Erin N. Mayfield" w:date="2024-07-25T13:06:00Z">
        <w:r w:rsidR="004F245B" w:rsidRPr="00DB2F6D" w:rsidDel="0098028F">
          <w:rPr>
            <w:highlight w:val="white"/>
          </w:rPr>
          <w:delText>)</w:delText>
        </w:r>
      </w:del>
      <w:del w:id="79" w:author="Erin N. Mayfield" w:date="2024-07-25T13:05:00Z">
        <w:r w:rsidRPr="00DB2F6D" w:rsidDel="0098028F">
          <w:rPr>
            <w:highlight w:val="white"/>
          </w:rPr>
          <w:delText xml:space="preserve"> from 1998 to 2022</w:delText>
        </w:r>
      </w:del>
      <w:r w:rsidRPr="00DB2F6D">
        <w:rPr>
          <w:highlight w:val="white"/>
        </w:rPr>
        <w:t xml:space="preserve">. </w:t>
      </w:r>
      <w:ins w:id="80" w:author="Erin N. Mayfield" w:date="2024-07-25T13:06:00Z">
        <w:r w:rsidR="0098028F">
          <w:t xml:space="preserve">In panel </w:t>
        </w:r>
      </w:ins>
      <w:ins w:id="81" w:author="Erin N. Mayfield" w:date="2024-07-25T12:49:00Z">
        <w:r w:rsidR="00F33AD5">
          <w:t>a)</w:t>
        </w:r>
      </w:ins>
      <w:ins w:id="82" w:author="Erin N. Mayfield" w:date="2024-07-25T13:06:00Z">
        <w:r w:rsidR="0098028F">
          <w:t>,</w:t>
        </w:r>
      </w:ins>
      <w:ins w:id="83" w:author="Erin N. Mayfield" w:date="2024-07-25T12:49:00Z">
        <w:r w:rsidR="00F33AD5">
          <w:t xml:space="preserve"> </w:t>
        </w:r>
      </w:ins>
      <w:del w:id="84" w:author="Erin N. Mayfield" w:date="2024-07-25T12:49:00Z">
        <w:r w:rsidRPr="00DB2F6D" w:rsidDel="00F33AD5">
          <w:rPr>
            <w:highlight w:val="white"/>
          </w:rPr>
          <w:delText xml:space="preserve">Left: </w:delText>
        </w:r>
      </w:del>
      <w:del w:id="85" w:author="Erin N. Mayfield" w:date="2024-07-25T13:06:00Z">
        <w:r w:rsidRPr="00DB2F6D" w:rsidDel="0098028F">
          <w:rPr>
            <w:highlight w:val="white"/>
          </w:rPr>
          <w:delText>E</w:delText>
        </w:r>
      </w:del>
      <w:ins w:id="86" w:author="Erin N. Mayfield" w:date="2024-07-25T13:06:00Z">
        <w:r w:rsidR="0098028F">
          <w:t>e</w:t>
        </w:r>
      </w:ins>
      <w:r w:rsidRPr="00DB2F6D">
        <w:rPr>
          <w:highlight w:val="white"/>
        </w:rPr>
        <w:t xml:space="preserve">ach point represents </w:t>
      </w:r>
      <w:del w:id="87" w:author="Erin N. Mayfield" w:date="2024-07-25T12:50:00Z">
        <w:r w:rsidRPr="00DB2F6D" w:rsidDel="00F33AD5">
          <w:rPr>
            <w:highlight w:val="white"/>
          </w:rPr>
          <w:delText>the yearl</w:delText>
        </w:r>
      </w:del>
      <w:ins w:id="88" w:author="Erin N. Mayfield" w:date="2024-07-25T13:10:00Z">
        <w:r w:rsidR="0098028F">
          <w:t>reported employment data</w:t>
        </w:r>
      </w:ins>
      <w:del w:id="89" w:author="Erin N. Mayfield" w:date="2024-07-25T12:50:00Z">
        <w:r w:rsidRPr="00DB2F6D" w:rsidDel="00F33AD5">
          <w:rPr>
            <w:highlight w:val="white"/>
          </w:rPr>
          <w:delText>y</w:delText>
        </w:r>
      </w:del>
      <w:del w:id="90" w:author="Erin N. Mayfield" w:date="2024-07-25T13:10:00Z">
        <w:r w:rsidRPr="00DB2F6D" w:rsidDel="0098028F">
          <w:rPr>
            <w:highlight w:val="white"/>
          </w:rPr>
          <w:delText xml:space="preserve"> employment estimate</w:delText>
        </w:r>
      </w:del>
      <w:r w:rsidRPr="00DB2F6D">
        <w:rPr>
          <w:highlight w:val="white"/>
        </w:rPr>
        <w:t xml:space="preserve">, </w:t>
      </w:r>
      <w:del w:id="91" w:author="Erin N. Mayfield" w:date="2024-07-25T13:10:00Z">
        <w:r w:rsidRPr="00DB2F6D" w:rsidDel="0098028F">
          <w:rPr>
            <w:highlight w:val="white"/>
          </w:rPr>
          <w:delText xml:space="preserve">with </w:delText>
        </w:r>
      </w:del>
      <w:ins w:id="92" w:author="Erin N. Mayfield" w:date="2024-07-25T13:10:00Z">
        <w:r w:rsidR="0098028F">
          <w:t>a</w:t>
        </w:r>
      </w:ins>
      <w:ins w:id="93" w:author="Erin N. Mayfield" w:date="2024-07-25T13:11:00Z">
        <w:r w:rsidR="0098028F">
          <w:t>n</w:t>
        </w:r>
      </w:ins>
      <w:ins w:id="94" w:author="Erin N. Mayfield" w:date="2024-07-25T13:10:00Z">
        <w:r w:rsidR="0098028F">
          <w:t>d</w:t>
        </w:r>
        <w:r w:rsidR="0098028F" w:rsidRPr="00DB2F6D">
          <w:rPr>
            <w:highlight w:val="white"/>
          </w:rPr>
          <w:t xml:space="preserve"> </w:t>
        </w:r>
      </w:ins>
      <w:r w:rsidRPr="00DB2F6D">
        <w:rPr>
          <w:highlight w:val="white"/>
        </w:rPr>
        <w:t>the blue line and shad</w:t>
      </w:r>
      <w:ins w:id="95" w:author="Erin N. Mayfield" w:date="2024-07-25T12:50:00Z">
        <w:r w:rsidR="00F33AD5">
          <w:t>ed region</w:t>
        </w:r>
      </w:ins>
      <w:del w:id="96" w:author="Erin N. Mayfield" w:date="2024-07-25T12:50:00Z">
        <w:r w:rsidRPr="00DB2F6D" w:rsidDel="00F33AD5">
          <w:rPr>
            <w:highlight w:val="white"/>
          </w:rPr>
          <w:delText>e</w:delText>
        </w:r>
      </w:del>
      <w:r w:rsidRPr="00DB2F6D">
        <w:rPr>
          <w:highlight w:val="white"/>
        </w:rPr>
        <w:t xml:space="preserve"> </w:t>
      </w:r>
      <w:del w:id="97" w:author="Erin N. Mayfield" w:date="2024-07-25T13:10:00Z">
        <w:r w:rsidRPr="00DB2F6D" w:rsidDel="0098028F">
          <w:rPr>
            <w:highlight w:val="white"/>
          </w:rPr>
          <w:delText xml:space="preserve">indicating </w:delText>
        </w:r>
      </w:del>
      <w:ins w:id="98" w:author="Erin N. Mayfield" w:date="2024-07-25T13:10:00Z">
        <w:r w:rsidR="0098028F">
          <w:t>are the mean and standard deviation based on</w:t>
        </w:r>
        <w:r w:rsidR="0098028F" w:rsidRPr="00DB2F6D">
          <w:rPr>
            <w:highlight w:val="white"/>
          </w:rPr>
          <w:t xml:space="preserve"> </w:t>
        </w:r>
      </w:ins>
      <w:ins w:id="99" w:author="Erin N. Mayfield" w:date="2024-07-25T13:07:00Z">
        <w:r w:rsidR="0098028F">
          <w:t xml:space="preserve">simple </w:t>
        </w:r>
      </w:ins>
      <w:ins w:id="100" w:author="Erin N. Mayfield" w:date="2024-07-25T13:08:00Z">
        <w:r w:rsidR="0098028F">
          <w:t xml:space="preserve">linear </w:t>
        </w:r>
      </w:ins>
      <w:r w:rsidRPr="00DB2F6D">
        <w:rPr>
          <w:highlight w:val="white"/>
        </w:rPr>
        <w:t>regression</w:t>
      </w:r>
      <w:del w:id="101" w:author="Erin N. Mayfield" w:date="2024-07-25T13:08:00Z">
        <w:r w:rsidRPr="00DB2F6D" w:rsidDel="0098028F">
          <w:rPr>
            <w:highlight w:val="white"/>
          </w:rPr>
          <w:delText xml:space="preserve"> estimates</w:delText>
        </w:r>
      </w:del>
      <w:del w:id="102" w:author="Erin N. Mayfield" w:date="2024-07-25T12:50:00Z">
        <w:r w:rsidRPr="00DB2F6D" w:rsidDel="00F33AD5">
          <w:rPr>
            <w:highlight w:val="white"/>
          </w:rPr>
          <w:delText xml:space="preserve"> from USGS for BLS</w:delText>
        </w:r>
      </w:del>
      <w:del w:id="103" w:author="Erin N. Mayfield" w:date="2024-07-25T13:08:00Z">
        <w:r w:rsidRPr="00DB2F6D" w:rsidDel="0098028F">
          <w:rPr>
            <w:highlight w:val="white"/>
          </w:rPr>
          <w:delText>.</w:delText>
        </w:r>
      </w:del>
      <w:ins w:id="104" w:author="Erin N. Mayfield" w:date="2024-07-25T13:10:00Z">
        <w:r w:rsidR="0098028F">
          <w:t>. T</w:t>
        </w:r>
      </w:ins>
      <w:del w:id="105" w:author="Erin N. Mayfield" w:date="2024-07-25T13:08:00Z">
        <w:r w:rsidRPr="00DB2F6D" w:rsidDel="0098028F">
          <w:rPr>
            <w:highlight w:val="white"/>
          </w:rPr>
          <w:delText xml:space="preserve"> T</w:delText>
        </w:r>
      </w:del>
      <w:r w:rsidRPr="00DB2F6D">
        <w:rPr>
          <w:highlight w:val="white"/>
        </w:rPr>
        <w:t xml:space="preserve">he dotted line </w:t>
      </w:r>
      <w:del w:id="106" w:author="Erin N. Mayfield" w:date="2024-07-25T13:08:00Z">
        <w:r w:rsidRPr="00DB2F6D" w:rsidDel="0098028F">
          <w:rPr>
            <w:highlight w:val="white"/>
          </w:rPr>
          <w:delText xml:space="preserve">represents </w:delText>
        </w:r>
      </w:del>
      <w:ins w:id="107" w:author="Erin N. Mayfield" w:date="2024-07-25T13:08:00Z">
        <w:r w:rsidR="0098028F">
          <w:t>is</w:t>
        </w:r>
        <w:r w:rsidR="0098028F" w:rsidRPr="00DB2F6D">
          <w:rPr>
            <w:highlight w:val="white"/>
          </w:rPr>
          <w:t xml:space="preserve"> </w:t>
        </w:r>
      </w:ins>
      <w:r w:rsidRPr="00DB2F6D">
        <w:rPr>
          <w:highlight w:val="white"/>
        </w:rPr>
        <w:t xml:space="preserve">the identity line. </w:t>
      </w:r>
      <w:ins w:id="108" w:author="Erin N. Mayfield" w:date="2024-07-25T13:08:00Z">
        <w:r w:rsidR="0098028F">
          <w:t xml:space="preserve">In panel </w:t>
        </w:r>
      </w:ins>
      <w:del w:id="109" w:author="Erin N. Mayfield" w:date="2024-07-25T12:51:00Z">
        <w:r w:rsidRPr="00DB2F6D" w:rsidDel="00F33AD5">
          <w:rPr>
            <w:highlight w:val="white"/>
          </w:rPr>
          <w:delText xml:space="preserve">Right: </w:delText>
        </w:r>
      </w:del>
      <w:ins w:id="110" w:author="Erin N. Mayfield" w:date="2024-07-25T12:51:00Z">
        <w:r w:rsidR="00F33AD5">
          <w:t>b)</w:t>
        </w:r>
      </w:ins>
      <w:ins w:id="111" w:author="Erin N. Mayfield" w:date="2024-07-25T13:08:00Z">
        <w:r w:rsidR="0098028F">
          <w:t>,</w:t>
        </w:r>
      </w:ins>
      <w:ins w:id="112" w:author="Erin N. Mayfield" w:date="2024-07-25T12:51:00Z">
        <w:r w:rsidR="00F33AD5">
          <w:t xml:space="preserve"> </w:t>
        </w:r>
      </w:ins>
      <w:ins w:id="113" w:author="Erin N. Mayfield" w:date="2024-07-25T13:08:00Z">
        <w:r w:rsidR="0098028F">
          <w:t xml:space="preserve">the </w:t>
        </w:r>
      </w:ins>
      <w:del w:id="114" w:author="Erin N. Mayfield" w:date="2024-07-25T12:51:00Z">
        <w:r w:rsidRPr="00DB2F6D" w:rsidDel="00F33AD5">
          <w:rPr>
            <w:highlight w:val="white"/>
          </w:rPr>
          <w:delText>E</w:delText>
        </w:r>
      </w:del>
      <w:del w:id="115" w:author="Erin N. Mayfield" w:date="2024-07-25T13:08:00Z">
        <w:r w:rsidRPr="00DB2F6D" w:rsidDel="0098028F">
          <w:rPr>
            <w:highlight w:val="white"/>
          </w:rPr>
          <w:delText>mployment by year, with</w:delText>
        </w:r>
      </w:del>
      <w:r w:rsidRPr="00DB2F6D">
        <w:rPr>
          <w:highlight w:val="white"/>
        </w:rPr>
        <w:t xml:space="preserve"> red</w:t>
      </w:r>
      <w:ins w:id="116" w:author="Erin N. Mayfield" w:date="2024-07-25T13:08:00Z">
        <w:r w:rsidR="0098028F">
          <w:t xml:space="preserve"> </w:t>
        </w:r>
      </w:ins>
      <w:ins w:id="117" w:author="Erin N. Mayfield" w:date="2024-07-25T13:09:00Z">
        <w:r w:rsidR="0098028F">
          <w:t>and blue</w:t>
        </w:r>
      </w:ins>
      <w:ins w:id="118" w:author="Erin N. Mayfield" w:date="2024-07-25T12:52:00Z">
        <w:r w:rsidR="00F33AD5">
          <w:t xml:space="preserve"> line</w:t>
        </w:r>
      </w:ins>
      <w:ins w:id="119" w:author="Erin N. Mayfield" w:date="2024-07-25T13:09:00Z">
        <w:r w:rsidR="0098028F">
          <w:t>s</w:t>
        </w:r>
      </w:ins>
      <w:r w:rsidRPr="00DB2F6D">
        <w:rPr>
          <w:highlight w:val="white"/>
        </w:rPr>
        <w:t xml:space="preserve"> represent</w:t>
      </w:r>
      <w:del w:id="120" w:author="Erin N. Mayfield" w:date="2024-07-25T13:09:00Z">
        <w:r w:rsidRPr="00DB2F6D" w:rsidDel="0098028F">
          <w:rPr>
            <w:highlight w:val="white"/>
          </w:rPr>
          <w:delText>ing</w:delText>
        </w:r>
      </w:del>
      <w:r w:rsidRPr="00DB2F6D">
        <w:rPr>
          <w:highlight w:val="white"/>
        </w:rPr>
        <w:t xml:space="preserve"> BLS</w:t>
      </w:r>
      <w:ins w:id="121" w:author="Erin N. Mayfield" w:date="2024-07-25T13:09:00Z">
        <w:r w:rsidR="0098028F">
          <w:t xml:space="preserve"> and USGS</w:t>
        </w:r>
      </w:ins>
      <w:r w:rsidRPr="00DB2F6D">
        <w:rPr>
          <w:highlight w:val="white"/>
        </w:rPr>
        <w:t xml:space="preserve"> data</w:t>
      </w:r>
      <w:ins w:id="122" w:author="Erin N. Mayfield" w:date="2024-07-25T12:52:00Z">
        <w:r w:rsidR="00F33AD5">
          <w:t xml:space="preserve">, </w:t>
        </w:r>
      </w:ins>
      <w:del w:id="123" w:author="Erin N. Mayfield" w:date="2024-07-25T12:52:00Z">
        <w:r w:rsidRPr="00DB2F6D" w:rsidDel="00F33AD5">
          <w:rPr>
            <w:highlight w:val="white"/>
          </w:rPr>
          <w:delText xml:space="preserve"> and </w:delText>
        </w:r>
      </w:del>
      <w:del w:id="124" w:author="Erin N. Mayfield" w:date="2024-07-25T13:09:00Z">
        <w:r w:rsidRPr="00DB2F6D" w:rsidDel="0098028F">
          <w:rPr>
            <w:highlight w:val="white"/>
          </w:rPr>
          <w:delText>blue representing USGS data</w:delText>
        </w:r>
      </w:del>
      <w:ins w:id="125" w:author="Erin N. Mayfield" w:date="2024-07-25T13:09:00Z">
        <w:r w:rsidR="0098028F">
          <w:t>respectively</w:t>
        </w:r>
      </w:ins>
      <w:del w:id="126" w:author="Erin N. Mayfield" w:date="2024-07-25T12:53:00Z">
        <w:r w:rsidRPr="00DB2F6D" w:rsidDel="00F33AD5">
          <w:rPr>
            <w:highlight w:val="white"/>
          </w:rPr>
          <w:delText>.</w:delText>
        </w:r>
      </w:del>
      <w:del w:id="127" w:author="Erin N. Mayfield" w:date="2024-07-25T13:09:00Z">
        <w:r w:rsidRPr="00DB2F6D" w:rsidDel="0098028F">
          <w:rPr>
            <w:highlight w:val="white"/>
          </w:rPr>
          <w:delText xml:space="preserve"> </w:delText>
        </w:r>
      </w:del>
      <w:del w:id="128" w:author="Erin N. Mayfield" w:date="2024-07-25T12:53:00Z">
        <w:r w:rsidRPr="00DB2F6D" w:rsidDel="00F33AD5">
          <w:rPr>
            <w:highlight w:val="white"/>
          </w:rPr>
          <w:delText xml:space="preserve">The </w:delText>
        </w:r>
      </w:del>
      <w:del w:id="129" w:author="Erin N. Mayfield" w:date="2024-07-25T13:09:00Z">
        <w:r w:rsidRPr="00DB2F6D" w:rsidDel="0098028F">
          <w:rPr>
            <w:highlight w:val="white"/>
          </w:rPr>
          <w:delText xml:space="preserve">vertical dotted line </w:delText>
        </w:r>
      </w:del>
      <w:del w:id="130" w:author="Erin N. Mayfield" w:date="2024-07-25T12:53:00Z">
        <w:r w:rsidRPr="00DB2F6D" w:rsidDel="00F33AD5">
          <w:rPr>
            <w:highlight w:val="white"/>
          </w:rPr>
          <w:delText xml:space="preserve">indicates </w:delText>
        </w:r>
      </w:del>
      <w:del w:id="131" w:author="Erin N. Mayfield" w:date="2024-07-25T13:09:00Z">
        <w:r w:rsidRPr="00DB2F6D" w:rsidDel="0098028F">
          <w:rPr>
            <w:highlight w:val="white"/>
          </w:rPr>
          <w:delText>the year 2007</w:delText>
        </w:r>
      </w:del>
      <w:r w:rsidRPr="00DB2F6D">
        <w:rPr>
          <w:highlight w:val="white"/>
        </w:rPr>
        <w:t>.</w:t>
      </w:r>
    </w:p>
    <w:p w14:paraId="76F5AE96" w14:textId="77777777" w:rsidR="00006082" w:rsidRPr="00006082" w:rsidRDefault="00006082" w:rsidP="00006082">
      <w:pPr>
        <w:rPr>
          <w:rFonts w:ascii="Times New Roman" w:hAnsi="Times New Roman" w:cs="Times New Roman"/>
        </w:rPr>
      </w:pPr>
    </w:p>
    <w:p w14:paraId="020CA8CE" w14:textId="575A8049" w:rsidR="003152A1" w:rsidRDefault="00C21DF4">
      <w:pPr>
        <w:rPr>
          <w:rFonts w:ascii="Times New Roman" w:hAnsi="Times New Roman" w:cs="Times New Roman"/>
        </w:rPr>
      </w:pPr>
      <w:r>
        <w:rPr>
          <w:rFonts w:ascii="Times New Roman" w:hAnsi="Times New Roman" w:cs="Times New Roman"/>
          <w:i/>
          <w:iCs/>
        </w:rPr>
        <w:fldChar w:fldCharType="begin"/>
      </w:r>
      <w:r>
        <w:rPr>
          <w:rFonts w:ascii="Times New Roman" w:hAnsi="Times New Roman" w:cs="Times New Roman"/>
          <w:i/>
          <w:iCs/>
        </w:rPr>
        <w:instrText xml:space="preserve"> REF _Ref169522806 \h </w:instrText>
      </w:r>
      <w:r>
        <w:rPr>
          <w:rFonts w:ascii="Times New Roman" w:hAnsi="Times New Roman" w:cs="Times New Roman"/>
          <w:i/>
          <w:iCs/>
        </w:rPr>
      </w:r>
      <w:r>
        <w:rPr>
          <w:rFonts w:ascii="Times New Roman" w:hAnsi="Times New Roman" w:cs="Times New Roman"/>
          <w:i/>
          <w:iCs/>
        </w:rPr>
        <w:fldChar w:fldCharType="separate"/>
      </w:r>
      <w:r w:rsidR="00874038">
        <w:t xml:space="preserve">Figure </w:t>
      </w:r>
      <w:r w:rsidR="00874038">
        <w:rPr>
          <w:noProof/>
        </w:rPr>
        <w:t>2</w:t>
      </w:r>
      <w:r>
        <w:rPr>
          <w:rFonts w:ascii="Times New Roman" w:hAnsi="Times New Roman" w:cs="Times New Roman"/>
          <w:i/>
          <w:iCs/>
        </w:rPr>
        <w:fldChar w:fldCharType="end"/>
      </w:r>
      <w:r>
        <w:rPr>
          <w:rFonts w:ascii="Times New Roman" w:hAnsi="Times New Roman" w:cs="Times New Roman" w:hint="eastAsia"/>
          <w:i/>
          <w:iCs/>
        </w:rPr>
        <w:t xml:space="preserve"> </w:t>
      </w:r>
      <w:r w:rsidR="00893FEF">
        <w:rPr>
          <w:rFonts w:ascii="Times New Roman" w:hAnsi="Times New Roman" w:cs="Times New Roman"/>
        </w:rPr>
        <w:t xml:space="preserve">provides a comparison of state-level </w:t>
      </w:r>
      <w:r w:rsidR="00893FEF" w:rsidRPr="00006082">
        <w:rPr>
          <w:rFonts w:ascii="Times New Roman" w:hAnsi="Times New Roman" w:cs="Times New Roman"/>
        </w:rPr>
        <w:t xml:space="preserve">employment </w:t>
      </w:r>
      <w:r w:rsidR="00893FEF">
        <w:rPr>
          <w:rFonts w:ascii="Times New Roman" w:hAnsi="Times New Roman" w:cs="Times New Roman"/>
        </w:rPr>
        <w:t>datasets for the iron and steel industry for 2022</w:t>
      </w:r>
      <w:r w:rsidR="00006082" w:rsidRPr="00006082">
        <w:rPr>
          <w:rFonts w:ascii="Times New Roman" w:hAnsi="Times New Roman" w:cs="Times New Roman"/>
        </w:rPr>
        <w:t>.</w:t>
      </w:r>
      <w:r w:rsidR="00893FEF">
        <w:rPr>
          <w:rFonts w:ascii="Times New Roman" w:hAnsi="Times New Roman" w:cs="Times New Roman"/>
        </w:rPr>
        <w:t xml:space="preserve"> There are notable differences in state-level employment between the BLS and GEM datasets.</w:t>
      </w:r>
      <w:r w:rsidR="00006082" w:rsidRPr="00006082">
        <w:rPr>
          <w:rFonts w:ascii="Times New Roman" w:hAnsi="Times New Roman" w:cs="Times New Roman"/>
        </w:rPr>
        <w:t xml:space="preserve"> For example, </w:t>
      </w:r>
      <w:r w:rsidR="00893FEF">
        <w:rPr>
          <w:rFonts w:ascii="Times New Roman" w:hAnsi="Times New Roman" w:cs="Times New Roman"/>
        </w:rPr>
        <w:t xml:space="preserve">the GEM dataset reports that there is no employment in </w:t>
      </w:r>
      <w:r w:rsidR="00006082" w:rsidRPr="00006082">
        <w:rPr>
          <w:rFonts w:ascii="Times New Roman" w:hAnsi="Times New Roman" w:cs="Times New Roman"/>
        </w:rPr>
        <w:t xml:space="preserve">California, where </w:t>
      </w:r>
      <w:r w:rsidR="00893FEF">
        <w:rPr>
          <w:rFonts w:ascii="Times New Roman" w:hAnsi="Times New Roman" w:cs="Times New Roman"/>
        </w:rPr>
        <w:t xml:space="preserve">there are </w:t>
      </w:r>
      <w:r w:rsidR="00006082" w:rsidRPr="00006082">
        <w:rPr>
          <w:rFonts w:ascii="Times New Roman" w:hAnsi="Times New Roman" w:cs="Times New Roman"/>
        </w:rPr>
        <w:t xml:space="preserve">no steel </w:t>
      </w:r>
      <w:r w:rsidR="00893FEF">
        <w:rPr>
          <w:rFonts w:ascii="Times New Roman" w:hAnsi="Times New Roman" w:cs="Times New Roman"/>
        </w:rPr>
        <w:t>mills</w:t>
      </w:r>
      <w:r w:rsidR="00006082" w:rsidRPr="00006082">
        <w:rPr>
          <w:rFonts w:ascii="Times New Roman" w:hAnsi="Times New Roman" w:cs="Times New Roman"/>
        </w:rPr>
        <w:t xml:space="preserve">, </w:t>
      </w:r>
      <w:del w:id="132" w:author="Erin N. Mayfield" w:date="2024-07-25T13:20:00Z">
        <w:r w:rsidR="00006082" w:rsidRPr="00006082" w:rsidDel="00E85D16">
          <w:rPr>
            <w:rFonts w:ascii="Times New Roman" w:hAnsi="Times New Roman" w:cs="Times New Roman"/>
          </w:rPr>
          <w:delText xml:space="preserve">is assumed, </w:delText>
        </w:r>
      </w:del>
      <w:r w:rsidR="00893FEF" w:rsidRPr="00006082">
        <w:rPr>
          <w:rFonts w:ascii="Times New Roman" w:hAnsi="Times New Roman" w:cs="Times New Roman"/>
        </w:rPr>
        <w:t>wh</w:t>
      </w:r>
      <w:r w:rsidR="00893FEF">
        <w:rPr>
          <w:rFonts w:ascii="Times New Roman" w:hAnsi="Times New Roman" w:cs="Times New Roman"/>
        </w:rPr>
        <w:t>ereas</w:t>
      </w:r>
      <w:r w:rsidR="00893FEF" w:rsidRPr="00006082">
        <w:rPr>
          <w:rFonts w:ascii="Times New Roman" w:hAnsi="Times New Roman" w:cs="Times New Roman"/>
        </w:rPr>
        <w:t xml:space="preserve"> </w:t>
      </w:r>
      <w:r w:rsidR="00006082" w:rsidRPr="00006082">
        <w:rPr>
          <w:rFonts w:ascii="Times New Roman" w:hAnsi="Times New Roman" w:cs="Times New Roman"/>
        </w:rPr>
        <w:t xml:space="preserve">BLS estimates a substantial amount of employment in the state. </w:t>
      </w:r>
      <w:r w:rsidR="001E290B" w:rsidRPr="001E290B">
        <w:rPr>
          <w:rFonts w:ascii="Times New Roman" w:hAnsi="Times New Roman" w:cs="Times New Roman"/>
        </w:rPr>
        <w:t>NAICS code 3311</w:t>
      </w:r>
      <w:r w:rsidR="001E290B">
        <w:rPr>
          <w:rFonts w:ascii="Times New Roman" w:hAnsi="Times New Roman" w:cs="Times New Roman"/>
        </w:rPr>
        <w:t xml:space="preserve"> in BLS</w:t>
      </w:r>
      <w:r w:rsidR="001E290B" w:rsidRPr="001E290B">
        <w:rPr>
          <w:rFonts w:ascii="Times New Roman" w:hAnsi="Times New Roman" w:cs="Times New Roman"/>
        </w:rPr>
        <w:t xml:space="preserve"> includes establishments primarily engaged in manufacturing iron and steel products from iron ore, pig iron, and scrap. This encompasses a variety of activities such as </w:t>
      </w:r>
      <w:r w:rsidR="008E049C">
        <w:rPr>
          <w:rFonts w:ascii="Times New Roman" w:hAnsi="Times New Roman" w:cs="Times New Roman"/>
        </w:rPr>
        <w:t xml:space="preserve">marketing, business operations, </w:t>
      </w:r>
      <w:r w:rsidR="001E290B" w:rsidRPr="001E290B">
        <w:rPr>
          <w:rFonts w:ascii="Times New Roman" w:hAnsi="Times New Roman" w:cs="Times New Roman"/>
        </w:rPr>
        <w:t xml:space="preserve">and recycling steel, which can occur in facilities other than traditional </w:t>
      </w:r>
      <w:r w:rsidR="008E049C">
        <w:rPr>
          <w:rFonts w:ascii="Times New Roman" w:hAnsi="Times New Roman" w:cs="Times New Roman"/>
        </w:rPr>
        <w:t xml:space="preserve">iron and </w:t>
      </w:r>
      <w:r w:rsidR="001E290B" w:rsidRPr="001E290B">
        <w:rPr>
          <w:rFonts w:ascii="Times New Roman" w:hAnsi="Times New Roman" w:cs="Times New Roman"/>
        </w:rPr>
        <w:t>steel mills. As a result, employment in this sector can still be reported in California despite the absence of steel mills.</w:t>
      </w:r>
      <w:r w:rsidR="001E290B" w:rsidRPr="001E290B" w:rsidDel="00893FEF">
        <w:rPr>
          <w:rFonts w:ascii="Times New Roman" w:hAnsi="Times New Roman" w:cs="Times New Roman"/>
        </w:rPr>
        <w:t xml:space="preserve"> </w:t>
      </w:r>
      <w:r w:rsidR="00893FEF">
        <w:rPr>
          <w:rFonts w:ascii="Times New Roman" w:hAnsi="Times New Roman" w:cs="Times New Roman"/>
        </w:rPr>
        <w:t>I</w:t>
      </w:r>
      <w:r w:rsidR="00006082" w:rsidRPr="00006082">
        <w:rPr>
          <w:rFonts w:ascii="Times New Roman" w:hAnsi="Times New Roman" w:cs="Times New Roman"/>
        </w:rPr>
        <w:t>n Nebraska,</w:t>
      </w:r>
      <w:r w:rsidR="00893FEF">
        <w:rPr>
          <w:rFonts w:ascii="Times New Roman" w:hAnsi="Times New Roman" w:cs="Times New Roman"/>
        </w:rPr>
        <w:t xml:space="preserve"> where </w:t>
      </w:r>
      <w:commentRangeStart w:id="133"/>
      <w:commentRangeStart w:id="134"/>
      <w:commentRangeEnd w:id="133"/>
      <w:r w:rsidR="00893FEF">
        <w:rPr>
          <w:rStyle w:val="CommentReference"/>
        </w:rPr>
        <w:commentReference w:id="133"/>
      </w:r>
      <w:commentRangeEnd w:id="134"/>
      <w:r w:rsidR="004F7990">
        <w:rPr>
          <w:rStyle w:val="CommentReference"/>
        </w:rPr>
        <w:commentReference w:id="134"/>
      </w:r>
      <w:r w:rsidR="001368C5">
        <w:rPr>
          <w:rFonts w:ascii="Times New Roman" w:hAnsi="Times New Roman" w:cs="Times New Roman"/>
        </w:rPr>
        <w:t>a</w:t>
      </w:r>
      <w:r w:rsidR="00893FEF">
        <w:rPr>
          <w:rFonts w:ascii="Times New Roman" w:hAnsi="Times New Roman" w:cs="Times New Roman"/>
        </w:rPr>
        <w:t xml:space="preserve"> steel facilit</w:t>
      </w:r>
      <w:r w:rsidR="001368C5">
        <w:rPr>
          <w:rFonts w:ascii="Times New Roman" w:hAnsi="Times New Roman" w:cs="Times New Roman"/>
        </w:rPr>
        <w:t>y is located</w:t>
      </w:r>
      <w:r w:rsidR="00893FEF">
        <w:rPr>
          <w:rFonts w:ascii="Times New Roman" w:hAnsi="Times New Roman" w:cs="Times New Roman"/>
        </w:rPr>
        <w:t>, the GEM dataset</w:t>
      </w:r>
      <w:r w:rsidR="00006082" w:rsidRPr="00006082">
        <w:rPr>
          <w:rFonts w:ascii="Times New Roman" w:hAnsi="Times New Roman" w:cs="Times New Roman"/>
        </w:rPr>
        <w:t xml:space="preserve"> </w:t>
      </w:r>
      <w:r w:rsidR="00893FEF">
        <w:rPr>
          <w:rFonts w:ascii="Times New Roman" w:hAnsi="Times New Roman" w:cs="Times New Roman"/>
        </w:rPr>
        <w:t>reports employment</w:t>
      </w:r>
      <w:r w:rsidR="00006082" w:rsidRPr="00006082">
        <w:rPr>
          <w:rFonts w:ascii="Times New Roman" w:hAnsi="Times New Roman" w:cs="Times New Roman"/>
        </w:rPr>
        <w:t xml:space="preserve">, </w:t>
      </w:r>
      <w:r w:rsidR="00893FEF">
        <w:rPr>
          <w:rFonts w:ascii="Times New Roman" w:hAnsi="Times New Roman" w:cs="Times New Roman"/>
        </w:rPr>
        <w:t>whereas as</w:t>
      </w:r>
      <w:r w:rsidR="00893FEF" w:rsidRPr="00006082">
        <w:rPr>
          <w:rFonts w:ascii="Times New Roman" w:hAnsi="Times New Roman" w:cs="Times New Roman"/>
        </w:rPr>
        <w:t xml:space="preserve"> </w:t>
      </w:r>
      <w:r w:rsidR="001368C5">
        <w:rPr>
          <w:rFonts w:ascii="Times New Roman" w:hAnsi="Times New Roman" w:cs="Times New Roman"/>
        </w:rPr>
        <w:t xml:space="preserve">the </w:t>
      </w:r>
      <w:r w:rsidR="00006082" w:rsidRPr="00006082">
        <w:rPr>
          <w:rFonts w:ascii="Times New Roman" w:hAnsi="Times New Roman" w:cs="Times New Roman"/>
        </w:rPr>
        <w:t xml:space="preserve">BLS </w:t>
      </w:r>
      <w:r w:rsidR="00893FEF">
        <w:rPr>
          <w:rFonts w:ascii="Times New Roman" w:hAnsi="Times New Roman" w:cs="Times New Roman"/>
        </w:rPr>
        <w:t>reports</w:t>
      </w:r>
      <w:r w:rsidR="00893FEF" w:rsidRPr="00006082">
        <w:rPr>
          <w:rFonts w:ascii="Times New Roman" w:hAnsi="Times New Roman" w:cs="Times New Roman"/>
        </w:rPr>
        <w:t xml:space="preserve"> </w:t>
      </w:r>
      <w:r w:rsidR="00006082" w:rsidRPr="00006082">
        <w:rPr>
          <w:rFonts w:ascii="Times New Roman" w:hAnsi="Times New Roman" w:cs="Times New Roman"/>
        </w:rPr>
        <w:t>no</w:t>
      </w:r>
      <w:r w:rsidR="001368C5">
        <w:rPr>
          <w:rFonts w:ascii="Times New Roman" w:hAnsi="Times New Roman" w:cs="Times New Roman"/>
        </w:rPr>
        <w:t>ne</w:t>
      </w:r>
      <w:r w:rsidR="00006082" w:rsidRPr="00006082">
        <w:rPr>
          <w:rFonts w:ascii="Times New Roman" w:hAnsi="Times New Roman" w:cs="Times New Roman"/>
        </w:rPr>
        <w:t>.</w:t>
      </w:r>
    </w:p>
    <w:p w14:paraId="21374E85" w14:textId="5770431F" w:rsidR="00AE1906" w:rsidRPr="001431C7" w:rsidRDefault="004C0A4B" w:rsidP="001431C7">
      <w:pPr>
        <w:rPr>
          <w:rFonts w:ascii="Times New Roman" w:hAnsi="Times New Roman" w:cs="Times New Roman"/>
          <w:sz w:val="24"/>
          <w:szCs w:val="24"/>
          <w:highlight w:val="none"/>
          <w:rPrChange w:id="135" w:author="Yohan Min" w:date="2024-07-31T16:04:00Z" w16du:dateUtc="2024-07-31T20:04:00Z">
            <w:rPr>
              <w:rFonts w:eastAsiaTheme="minorEastAsia"/>
            </w:rPr>
          </w:rPrChange>
        </w:rPr>
        <w:pPrChange w:id="136" w:author="Yohan Min" w:date="2024-07-31T16:04:00Z" w16du:dateUtc="2024-07-31T20:04:00Z">
          <w:pPr>
            <w:pStyle w:val="NormalWeb"/>
          </w:pPr>
        </w:pPrChange>
      </w:pPr>
      <w:ins w:id="137" w:author="Yohan Min" w:date="2024-07-31T16:06:00Z">
        <w:r w:rsidRPr="004C0A4B">
          <w:rPr>
            <w:rFonts w:ascii="Times New Roman" w:hAnsi="Times New Roman" w:cs="Times New Roman"/>
            <w:sz w:val="24"/>
            <w:szCs w:val="24"/>
            <w:highlight w:val="none"/>
          </w:rPr>
          <w:drawing>
            <wp:inline distT="0" distB="0" distL="0" distR="0" wp14:anchorId="38726CEA" wp14:editId="3E531D78">
              <wp:extent cx="5943600" cy="2972435"/>
              <wp:effectExtent l="0" t="0" r="0" b="0"/>
              <wp:docPr id="1957582532" name="Picture 6"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82532" name="Picture 6" descr="A map of the united stat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2435"/>
                      </a:xfrm>
                      <a:prstGeom prst="rect">
                        <a:avLst/>
                      </a:prstGeom>
                      <a:noFill/>
                      <a:ln>
                        <a:noFill/>
                      </a:ln>
                    </pic:spPr>
                  </pic:pic>
                </a:graphicData>
              </a:graphic>
            </wp:inline>
          </w:drawing>
        </w:r>
      </w:ins>
      <w:commentRangeStart w:id="138"/>
      <w:commentRangeStart w:id="139"/>
      <w:commentRangeStart w:id="140"/>
      <w:del w:id="141" w:author="Yohan Min" w:date="2024-07-31T16:04:00Z" w16du:dateUtc="2024-07-31T20:04:00Z">
        <w:r w:rsidR="00CD63F8" w:rsidDel="001431C7">
          <w:rPr>
            <w:noProof/>
          </w:rPr>
          <w:drawing>
            <wp:inline distT="0" distB="0" distL="0" distR="0" wp14:anchorId="699A25F1" wp14:editId="7A52F342">
              <wp:extent cx="5943600" cy="2971800"/>
              <wp:effectExtent l="0" t="0" r="0" b="0"/>
              <wp:docPr id="1595183405" name="Picture 9"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83405" name="Picture 9" descr="A map of the united stat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del>
      <w:commentRangeEnd w:id="138"/>
      <w:r w:rsidR="00893FEF">
        <w:rPr>
          <w:rStyle w:val="CommentReference"/>
        </w:rPr>
        <w:commentReference w:id="138"/>
      </w:r>
      <w:commentRangeEnd w:id="139"/>
      <w:r w:rsidR="001C17C5">
        <w:rPr>
          <w:rStyle w:val="CommentReference"/>
        </w:rPr>
        <w:commentReference w:id="139"/>
      </w:r>
      <w:commentRangeEnd w:id="140"/>
      <w:r w:rsidR="009402F6">
        <w:rPr>
          <w:rStyle w:val="CommentReference"/>
        </w:rPr>
        <w:commentReference w:id="140"/>
      </w:r>
    </w:p>
    <w:p w14:paraId="1DFAA824" w14:textId="349E30E3" w:rsidR="00C21DF4" w:rsidRPr="0098028F" w:rsidRDefault="00C21DF4">
      <w:pPr>
        <w:pStyle w:val="Caption"/>
        <w:rPr>
          <w:highlight w:val="white"/>
          <w:rPrChange w:id="142" w:author="Erin N. Mayfield" w:date="2024-07-25T13:13:00Z">
            <w:rPr>
              <w:rFonts w:ascii="Cambria" w:hAnsi="Cambria" w:cs="Cambria"/>
              <w:i/>
              <w:color w:val="1F497D" w:themeColor="text2"/>
              <w:highlight w:val="white"/>
            </w:rPr>
          </w:rPrChange>
        </w:rPr>
      </w:pPr>
      <w:bookmarkStart w:id="143" w:name="_Ref169522806"/>
      <w:r w:rsidRPr="0098028F">
        <w:rPr>
          <w:highlight w:val="white"/>
          <w:rPrChange w:id="144" w:author="Erin N. Mayfield" w:date="2024-07-25T13:13:00Z">
            <w:rPr>
              <w:rFonts w:ascii="Cambria" w:hAnsi="Cambria" w:cs="Cambria"/>
              <w:i/>
              <w:color w:val="1F497D" w:themeColor="text2"/>
              <w:highlight w:val="white"/>
            </w:rPr>
          </w:rPrChange>
        </w:rPr>
        <w:t xml:space="preserve">Figure </w:t>
      </w:r>
      <w:r w:rsidRPr="0098028F">
        <w:rPr>
          <w:highlight w:val="white"/>
          <w:rPrChange w:id="145" w:author="Erin N. Mayfield" w:date="2024-07-25T13:13:00Z">
            <w:rPr>
              <w:rFonts w:ascii="Cambria" w:hAnsi="Cambria" w:cs="Cambria"/>
              <w:i/>
              <w:color w:val="1F497D" w:themeColor="text2"/>
              <w:highlight w:val="white"/>
            </w:rPr>
          </w:rPrChange>
        </w:rPr>
        <w:fldChar w:fldCharType="begin"/>
      </w:r>
      <w:r w:rsidRPr="0098028F">
        <w:rPr>
          <w:highlight w:val="white"/>
          <w:rPrChange w:id="146" w:author="Erin N. Mayfield" w:date="2024-07-25T13:13:00Z">
            <w:rPr>
              <w:rFonts w:ascii="Cambria" w:hAnsi="Cambria" w:cs="Cambria"/>
              <w:i/>
              <w:color w:val="1F497D" w:themeColor="text2"/>
              <w:highlight w:val="white"/>
            </w:rPr>
          </w:rPrChange>
        </w:rPr>
        <w:instrText xml:space="preserve"> SEQ Figure \* ARABIC </w:instrText>
      </w:r>
      <w:r w:rsidRPr="0098028F">
        <w:rPr>
          <w:highlight w:val="white"/>
          <w:rPrChange w:id="147" w:author="Erin N. Mayfield" w:date="2024-07-25T13:13:00Z">
            <w:rPr>
              <w:rFonts w:ascii="Cambria" w:hAnsi="Cambria" w:cs="Cambria"/>
              <w:i/>
              <w:color w:val="1F497D" w:themeColor="text2"/>
              <w:highlight w:val="white"/>
            </w:rPr>
          </w:rPrChange>
        </w:rPr>
        <w:fldChar w:fldCharType="separate"/>
      </w:r>
      <w:r w:rsidR="00874038" w:rsidRPr="0098028F">
        <w:rPr>
          <w:highlight w:val="white"/>
          <w:rPrChange w:id="148" w:author="Erin N. Mayfield" w:date="2024-07-25T13:13:00Z">
            <w:rPr>
              <w:rFonts w:ascii="Cambria" w:hAnsi="Cambria" w:cs="Cambria"/>
              <w:i/>
              <w:noProof/>
              <w:color w:val="1F497D" w:themeColor="text2"/>
              <w:highlight w:val="white"/>
            </w:rPr>
          </w:rPrChange>
        </w:rPr>
        <w:t>2</w:t>
      </w:r>
      <w:r w:rsidRPr="0098028F">
        <w:rPr>
          <w:highlight w:val="white"/>
          <w:rPrChange w:id="149" w:author="Erin N. Mayfield" w:date="2024-07-25T13:13:00Z">
            <w:rPr>
              <w:rFonts w:ascii="Cambria" w:hAnsi="Cambria" w:cs="Cambria"/>
              <w:i/>
              <w:color w:val="1F497D" w:themeColor="text2"/>
              <w:highlight w:val="white"/>
            </w:rPr>
          </w:rPrChange>
        </w:rPr>
        <w:fldChar w:fldCharType="end"/>
      </w:r>
      <w:bookmarkEnd w:id="143"/>
      <w:ins w:id="150" w:author="Erin N. Mayfield" w:date="2024-07-25T13:12:00Z">
        <w:r w:rsidR="0098028F" w:rsidRPr="0098028F">
          <w:t>.</w:t>
        </w:r>
      </w:ins>
      <w:r w:rsidRPr="0098028F">
        <w:rPr>
          <w:highlight w:val="white"/>
          <w:rPrChange w:id="151" w:author="Erin N. Mayfield" w:date="2024-07-25T13:13:00Z">
            <w:rPr>
              <w:rFonts w:ascii="Cambria" w:hAnsi="Cambria" w:cs="Cambria"/>
              <w:i/>
              <w:color w:val="1F497D" w:themeColor="text2"/>
              <w:highlight w:val="white"/>
            </w:rPr>
          </w:rPrChange>
        </w:rPr>
        <w:t xml:space="preserve"> Comparison of </w:t>
      </w:r>
      <w:ins w:id="152" w:author="Erin N. Mayfield" w:date="2024-07-25T13:04:00Z">
        <w:r w:rsidR="009402F6" w:rsidRPr="0098028F">
          <w:t xml:space="preserve">2022 </w:t>
        </w:r>
      </w:ins>
      <w:r w:rsidRPr="0098028F">
        <w:rPr>
          <w:highlight w:val="white"/>
          <w:rPrChange w:id="153" w:author="Erin N. Mayfield" w:date="2024-07-25T13:13:00Z">
            <w:rPr>
              <w:rFonts w:ascii="Cambria" w:hAnsi="Cambria" w:cs="Cambria"/>
              <w:i/>
              <w:color w:val="1F497D" w:themeColor="text2"/>
              <w:highlight w:val="white"/>
            </w:rPr>
          </w:rPrChange>
        </w:rPr>
        <w:t xml:space="preserve">employment </w:t>
      </w:r>
      <w:del w:id="154" w:author="Erin N. Mayfield" w:date="2024-07-25T13:03:00Z">
        <w:r w:rsidRPr="0098028F" w:rsidDel="009402F6">
          <w:rPr>
            <w:highlight w:val="white"/>
            <w:rPrChange w:id="155" w:author="Erin N. Mayfield" w:date="2024-07-25T13:13:00Z">
              <w:rPr>
                <w:rFonts w:ascii="Cambria" w:hAnsi="Cambria" w:cs="Cambria"/>
                <w:i/>
                <w:color w:val="1F497D" w:themeColor="text2"/>
                <w:highlight w:val="white"/>
              </w:rPr>
            </w:rPrChange>
          </w:rPr>
          <w:delText xml:space="preserve">data </w:delText>
        </w:r>
      </w:del>
      <w:ins w:id="156" w:author="Erin N. Mayfield" w:date="2024-07-25T13:04:00Z">
        <w:r w:rsidR="009402F6" w:rsidRPr="0098028F">
          <w:t>reported by</w:t>
        </w:r>
      </w:ins>
      <w:del w:id="157" w:author="Erin N. Mayfield" w:date="2024-07-25T13:04:00Z">
        <w:r w:rsidRPr="0098028F" w:rsidDel="009402F6">
          <w:rPr>
            <w:highlight w:val="white"/>
            <w:rPrChange w:id="158" w:author="Erin N. Mayfield" w:date="2024-07-25T13:13:00Z">
              <w:rPr>
                <w:rFonts w:ascii="Cambria" w:hAnsi="Cambria" w:cs="Cambria"/>
                <w:i/>
                <w:color w:val="1F497D" w:themeColor="text2"/>
                <w:highlight w:val="white"/>
              </w:rPr>
            </w:rPrChange>
          </w:rPr>
          <w:delText>between the</w:delText>
        </w:r>
      </w:del>
      <w:r w:rsidRPr="0098028F">
        <w:rPr>
          <w:highlight w:val="white"/>
          <w:rPrChange w:id="159" w:author="Erin N. Mayfield" w:date="2024-07-25T13:13:00Z">
            <w:rPr>
              <w:rFonts w:ascii="Cambria" w:hAnsi="Cambria" w:cs="Cambria"/>
              <w:i/>
              <w:color w:val="1F497D" w:themeColor="text2"/>
              <w:highlight w:val="white"/>
            </w:rPr>
          </w:rPrChange>
        </w:rPr>
        <w:t xml:space="preserve"> </w:t>
      </w:r>
      <w:del w:id="160" w:author="Erin N. Mayfield" w:date="2024-07-25T13:02:00Z">
        <w:r w:rsidR="001C17C5" w:rsidRPr="0098028F" w:rsidDel="009402F6">
          <w:rPr>
            <w:highlight w:val="white"/>
            <w:rPrChange w:id="161" w:author="Erin N. Mayfield" w:date="2024-07-25T13:13:00Z">
              <w:rPr>
                <w:rFonts w:ascii="Cambria" w:hAnsi="Cambria" w:cs="Cambria"/>
                <w:i/>
                <w:color w:val="1F497D" w:themeColor="text2"/>
                <w:highlight w:val="white"/>
              </w:rPr>
            </w:rPrChange>
          </w:rPr>
          <w:delText xml:space="preserve">Global Energy Monitor </w:delText>
        </w:r>
        <w:r w:rsidRPr="0098028F" w:rsidDel="009402F6">
          <w:rPr>
            <w:highlight w:val="white"/>
            <w:rPrChange w:id="162" w:author="Erin N. Mayfield" w:date="2024-07-25T13:13:00Z">
              <w:rPr>
                <w:rFonts w:ascii="Cambria" w:hAnsi="Cambria" w:cs="Cambria"/>
                <w:i/>
                <w:color w:val="1F497D" w:themeColor="text2"/>
                <w:highlight w:val="white"/>
              </w:rPr>
            </w:rPrChange>
          </w:rPr>
          <w:delText>(</w:delText>
        </w:r>
        <w:r w:rsidR="001C17C5" w:rsidRPr="0098028F" w:rsidDel="009402F6">
          <w:rPr>
            <w:highlight w:val="white"/>
            <w:rPrChange w:id="163" w:author="Erin N. Mayfield" w:date="2024-07-25T13:13:00Z">
              <w:rPr>
                <w:rFonts w:ascii="Cambria" w:hAnsi="Cambria" w:cs="Cambria"/>
                <w:i/>
                <w:color w:val="1F497D" w:themeColor="text2"/>
                <w:highlight w:val="white"/>
              </w:rPr>
            </w:rPrChange>
          </w:rPr>
          <w:delText>GEM</w:delText>
        </w:r>
        <w:r w:rsidRPr="0098028F" w:rsidDel="009402F6">
          <w:rPr>
            <w:highlight w:val="white"/>
            <w:rPrChange w:id="164" w:author="Erin N. Mayfield" w:date="2024-07-25T13:13:00Z">
              <w:rPr>
                <w:rFonts w:ascii="Cambria" w:hAnsi="Cambria" w:cs="Cambria"/>
                <w:i/>
                <w:color w:val="1F497D" w:themeColor="text2"/>
                <w:highlight w:val="white"/>
              </w:rPr>
            </w:rPrChange>
          </w:rPr>
          <w:delText>) and the U.S. Bureau of Labor Statistics (BLS)</w:delText>
        </w:r>
      </w:del>
      <w:ins w:id="165" w:author="Erin N. Mayfield" w:date="2024-07-25T13:02:00Z">
        <w:r w:rsidR="009402F6" w:rsidRPr="0098028F">
          <w:t xml:space="preserve">GEM </w:t>
        </w:r>
      </w:ins>
      <w:ins w:id="166" w:author="Yohan Min" w:date="2024-07-31T16:05:00Z" w16du:dateUtc="2024-07-31T20:05:00Z">
        <w:r w:rsidR="00690B94">
          <w:t xml:space="preserve">(a) </w:t>
        </w:r>
      </w:ins>
      <w:ins w:id="167" w:author="Erin N. Mayfield" w:date="2024-07-25T13:02:00Z">
        <w:r w:rsidR="009402F6" w:rsidRPr="0098028F">
          <w:t>and BLS</w:t>
        </w:r>
      </w:ins>
      <w:ins w:id="168" w:author="Yohan Min" w:date="2024-07-31T16:05:00Z" w16du:dateUtc="2024-07-31T20:05:00Z">
        <w:r w:rsidR="00690B94">
          <w:t xml:space="preserve"> (b)</w:t>
        </w:r>
      </w:ins>
      <w:del w:id="169" w:author="Erin N. Mayfield" w:date="2024-07-25T13:03:00Z">
        <w:r w:rsidRPr="0098028F" w:rsidDel="009402F6">
          <w:rPr>
            <w:highlight w:val="white"/>
            <w:rPrChange w:id="170" w:author="Erin N. Mayfield" w:date="2024-07-25T13:13:00Z">
              <w:rPr>
                <w:rFonts w:ascii="Cambria" w:hAnsi="Cambria" w:cs="Cambria"/>
                <w:i/>
                <w:color w:val="1F497D" w:themeColor="text2"/>
                <w:highlight w:val="white"/>
              </w:rPr>
            </w:rPrChange>
          </w:rPr>
          <w:delText xml:space="preserve"> </w:delText>
        </w:r>
        <w:r w:rsidR="001C17C5" w:rsidRPr="0098028F" w:rsidDel="009402F6">
          <w:rPr>
            <w:highlight w:val="white"/>
            <w:rPrChange w:id="171" w:author="Erin N. Mayfield" w:date="2024-07-25T13:13:00Z">
              <w:rPr>
                <w:rFonts w:ascii="Cambria" w:hAnsi="Cambria" w:cs="Cambria"/>
                <w:i/>
                <w:color w:val="1F497D" w:themeColor="text2"/>
                <w:highlight w:val="white"/>
              </w:rPr>
            </w:rPrChange>
          </w:rPr>
          <w:delText>in</w:delText>
        </w:r>
        <w:r w:rsidRPr="0098028F" w:rsidDel="009402F6">
          <w:rPr>
            <w:highlight w:val="white"/>
            <w:rPrChange w:id="172" w:author="Erin N. Mayfield" w:date="2024-07-25T13:13:00Z">
              <w:rPr>
                <w:rFonts w:ascii="Cambria" w:hAnsi="Cambria" w:cs="Cambria"/>
                <w:i/>
                <w:color w:val="1F497D" w:themeColor="text2"/>
                <w:highlight w:val="white"/>
              </w:rPr>
            </w:rPrChange>
          </w:rPr>
          <w:delText xml:space="preserve"> 2022</w:delText>
        </w:r>
      </w:del>
      <w:r w:rsidRPr="0098028F">
        <w:rPr>
          <w:highlight w:val="white"/>
          <w:rPrChange w:id="173" w:author="Erin N. Mayfield" w:date="2024-07-25T13:13:00Z">
            <w:rPr>
              <w:rFonts w:ascii="Cambria" w:hAnsi="Cambria" w:cs="Cambria"/>
              <w:i/>
              <w:color w:val="1F497D" w:themeColor="text2"/>
              <w:highlight w:val="white"/>
            </w:rPr>
          </w:rPrChange>
        </w:rPr>
        <w:t xml:space="preserve">. </w:t>
      </w:r>
      <w:ins w:id="174" w:author="Erin N. Mayfield" w:date="2024-07-25T13:02:00Z">
        <w:r w:rsidR="009402F6" w:rsidRPr="0098028F">
          <w:t xml:space="preserve">In panel </w:t>
        </w:r>
      </w:ins>
      <w:del w:id="175" w:author="Erin N. Mayfield" w:date="2024-07-25T13:01:00Z">
        <w:r w:rsidR="001C17C5" w:rsidRPr="0098028F" w:rsidDel="009402F6">
          <w:rPr>
            <w:highlight w:val="white"/>
            <w:rPrChange w:id="176" w:author="Erin N. Mayfield" w:date="2024-07-25T13:13:00Z">
              <w:rPr>
                <w:rFonts w:ascii="Cambria" w:hAnsi="Cambria" w:cs="Cambria"/>
                <w:i/>
                <w:color w:val="1F497D" w:themeColor="text2"/>
                <w:highlight w:val="white"/>
              </w:rPr>
            </w:rPrChange>
          </w:rPr>
          <w:delText>Right</w:delText>
        </w:r>
        <w:r w:rsidRPr="0098028F" w:rsidDel="009402F6">
          <w:rPr>
            <w:highlight w:val="white"/>
            <w:rPrChange w:id="177" w:author="Erin N. Mayfield" w:date="2024-07-25T13:13:00Z">
              <w:rPr>
                <w:rFonts w:ascii="Cambria" w:hAnsi="Cambria" w:cs="Cambria"/>
                <w:i/>
                <w:color w:val="1F497D" w:themeColor="text2"/>
                <w:highlight w:val="white"/>
              </w:rPr>
            </w:rPrChange>
          </w:rPr>
          <w:delText>:</w:delText>
        </w:r>
      </w:del>
      <w:ins w:id="178" w:author="Erin N. Mayfield" w:date="2024-07-25T13:01:00Z">
        <w:r w:rsidR="009402F6" w:rsidRPr="0098028F">
          <w:t>c)</w:t>
        </w:r>
      </w:ins>
      <w:ins w:id="179" w:author="Erin N. Mayfield" w:date="2024-07-25T13:02:00Z">
        <w:r w:rsidR="009402F6" w:rsidRPr="0098028F">
          <w:t xml:space="preserve">, </w:t>
        </w:r>
      </w:ins>
      <w:del w:id="180" w:author="Erin N. Mayfield" w:date="2024-07-25T13:02:00Z">
        <w:r w:rsidRPr="0098028F" w:rsidDel="009402F6">
          <w:rPr>
            <w:highlight w:val="white"/>
            <w:rPrChange w:id="181" w:author="Erin N. Mayfield" w:date="2024-07-25T13:13:00Z">
              <w:rPr>
                <w:rFonts w:ascii="Cambria" w:hAnsi="Cambria" w:cs="Cambria"/>
                <w:i/>
                <w:color w:val="1F497D" w:themeColor="text2"/>
                <w:highlight w:val="white"/>
              </w:rPr>
            </w:rPrChange>
          </w:rPr>
          <w:delText xml:space="preserve"> E</w:delText>
        </w:r>
      </w:del>
      <w:ins w:id="182" w:author="Erin N. Mayfield" w:date="2024-07-25T13:02:00Z">
        <w:r w:rsidR="009402F6" w:rsidRPr="0098028F">
          <w:t>e</w:t>
        </w:r>
      </w:ins>
      <w:r w:rsidRPr="0098028F">
        <w:rPr>
          <w:highlight w:val="white"/>
          <w:rPrChange w:id="183" w:author="Erin N. Mayfield" w:date="2024-07-25T13:13:00Z">
            <w:rPr>
              <w:rFonts w:ascii="Cambria" w:hAnsi="Cambria" w:cs="Cambria"/>
              <w:i/>
              <w:color w:val="1F497D" w:themeColor="text2"/>
              <w:highlight w:val="white"/>
            </w:rPr>
          </w:rPrChange>
        </w:rPr>
        <w:t xml:space="preserve">ach point represents </w:t>
      </w:r>
      <w:del w:id="184" w:author="Erin N. Mayfield" w:date="2024-07-25T13:11:00Z">
        <w:r w:rsidRPr="0098028F" w:rsidDel="0098028F">
          <w:rPr>
            <w:highlight w:val="white"/>
            <w:rPrChange w:id="185" w:author="Erin N. Mayfield" w:date="2024-07-25T13:13:00Z">
              <w:rPr>
                <w:rFonts w:ascii="Cambria" w:hAnsi="Cambria" w:cs="Cambria"/>
                <w:i/>
                <w:color w:val="1F497D" w:themeColor="text2"/>
                <w:highlight w:val="white"/>
              </w:rPr>
            </w:rPrChange>
          </w:rPr>
          <w:delText xml:space="preserve">the </w:delText>
        </w:r>
      </w:del>
      <w:ins w:id="186" w:author="Erin N. Mayfield" w:date="2024-07-25T13:11:00Z">
        <w:r w:rsidR="0098028F" w:rsidRPr="0098028F">
          <w:t>reported</w:t>
        </w:r>
        <w:r w:rsidR="0098028F" w:rsidRPr="0098028F">
          <w:rPr>
            <w:highlight w:val="white"/>
            <w:rPrChange w:id="187" w:author="Erin N. Mayfield" w:date="2024-07-25T13:13:00Z">
              <w:rPr>
                <w:rFonts w:ascii="Cambria" w:hAnsi="Cambria" w:cs="Cambria"/>
                <w:i/>
                <w:color w:val="1F497D" w:themeColor="text2"/>
                <w:highlight w:val="white"/>
              </w:rPr>
            </w:rPrChange>
          </w:rPr>
          <w:t xml:space="preserve"> </w:t>
        </w:r>
      </w:ins>
      <w:r w:rsidR="001C17C5" w:rsidRPr="0098028F">
        <w:rPr>
          <w:highlight w:val="white"/>
          <w:rPrChange w:id="188" w:author="Erin N. Mayfield" w:date="2024-07-25T13:13:00Z">
            <w:rPr>
              <w:rFonts w:ascii="Cambria" w:hAnsi="Cambria" w:cs="Cambria"/>
              <w:i/>
              <w:color w:val="1F497D" w:themeColor="text2"/>
              <w:highlight w:val="white"/>
            </w:rPr>
          </w:rPrChange>
        </w:rPr>
        <w:t>state</w:t>
      </w:r>
      <w:ins w:id="189" w:author="Erin N. Mayfield" w:date="2024-07-25T13:02:00Z">
        <w:r w:rsidR="009402F6" w:rsidRPr="0098028F">
          <w:t>-level</w:t>
        </w:r>
      </w:ins>
      <w:r w:rsidRPr="0098028F">
        <w:rPr>
          <w:highlight w:val="white"/>
          <w:rPrChange w:id="190" w:author="Erin N. Mayfield" w:date="2024-07-25T13:13:00Z">
            <w:rPr>
              <w:rFonts w:ascii="Cambria" w:hAnsi="Cambria" w:cs="Cambria"/>
              <w:i/>
              <w:color w:val="1F497D" w:themeColor="text2"/>
              <w:highlight w:val="white"/>
            </w:rPr>
          </w:rPrChange>
        </w:rPr>
        <w:t xml:space="preserve"> employment</w:t>
      </w:r>
      <w:ins w:id="191" w:author="Erin N. Mayfield" w:date="2024-07-25T13:11:00Z">
        <w:r w:rsidR="0098028F" w:rsidRPr="0098028F">
          <w:t>,</w:t>
        </w:r>
      </w:ins>
      <w:del w:id="192" w:author="Erin N. Mayfield" w:date="2024-07-25T13:04:00Z">
        <w:r w:rsidRPr="0098028F" w:rsidDel="0098028F">
          <w:rPr>
            <w:highlight w:val="white"/>
            <w:rPrChange w:id="193" w:author="Erin N. Mayfield" w:date="2024-07-25T13:13:00Z">
              <w:rPr>
                <w:rFonts w:ascii="Cambria" w:hAnsi="Cambria" w:cs="Cambria"/>
                <w:i/>
                <w:color w:val="1F497D" w:themeColor="text2"/>
                <w:highlight w:val="white"/>
              </w:rPr>
            </w:rPrChange>
          </w:rPr>
          <w:delText xml:space="preserve"> estimate</w:delText>
        </w:r>
      </w:del>
      <w:ins w:id="194" w:author="Erin N. Mayfield" w:date="2024-07-25T13:11:00Z">
        <w:r w:rsidR="0098028F" w:rsidRPr="0098028F">
          <w:t xml:space="preserve"> and</w:t>
        </w:r>
        <w:r w:rsidR="0098028F" w:rsidRPr="0098028F">
          <w:rPr>
            <w:highlight w:val="white"/>
            <w:rPrChange w:id="195" w:author="Erin N. Mayfield" w:date="2024-07-25T13:13:00Z">
              <w:rPr>
                <w:rFonts w:ascii="Cambria" w:hAnsi="Cambria" w:cs="Cambria"/>
                <w:i/>
                <w:color w:val="1F497D" w:themeColor="text2"/>
                <w:highlight w:val="white"/>
              </w:rPr>
            </w:rPrChange>
          </w:rPr>
          <w:t xml:space="preserve"> the blue line and shad</w:t>
        </w:r>
        <w:r w:rsidR="0098028F" w:rsidRPr="0098028F">
          <w:t>ed region</w:t>
        </w:r>
        <w:r w:rsidR="0098028F" w:rsidRPr="0098028F">
          <w:rPr>
            <w:highlight w:val="white"/>
            <w:rPrChange w:id="196" w:author="Erin N. Mayfield" w:date="2024-07-25T13:13:00Z">
              <w:rPr>
                <w:rFonts w:ascii="Cambria" w:hAnsi="Cambria" w:cs="Cambria"/>
                <w:i/>
                <w:color w:val="1F497D" w:themeColor="text2"/>
                <w:highlight w:val="white"/>
              </w:rPr>
            </w:rPrChange>
          </w:rPr>
          <w:t xml:space="preserve"> </w:t>
        </w:r>
        <w:r w:rsidR="0098028F" w:rsidRPr="0098028F">
          <w:t>are the mean and standard deviation based on</w:t>
        </w:r>
        <w:r w:rsidR="0098028F" w:rsidRPr="0098028F">
          <w:rPr>
            <w:highlight w:val="white"/>
            <w:rPrChange w:id="197" w:author="Erin N. Mayfield" w:date="2024-07-25T13:13:00Z">
              <w:rPr>
                <w:rFonts w:ascii="Cambria" w:hAnsi="Cambria" w:cs="Cambria"/>
                <w:i/>
                <w:color w:val="1F497D" w:themeColor="text2"/>
                <w:highlight w:val="white"/>
              </w:rPr>
            </w:rPrChange>
          </w:rPr>
          <w:t xml:space="preserve"> </w:t>
        </w:r>
        <w:r w:rsidR="0098028F" w:rsidRPr="0098028F">
          <w:t xml:space="preserve">simple linear </w:t>
        </w:r>
        <w:r w:rsidR="0098028F" w:rsidRPr="0098028F">
          <w:rPr>
            <w:highlight w:val="white"/>
            <w:rPrChange w:id="198" w:author="Erin N. Mayfield" w:date="2024-07-25T13:13:00Z">
              <w:rPr>
                <w:rFonts w:ascii="Cambria" w:hAnsi="Cambria" w:cs="Cambria"/>
                <w:i/>
                <w:color w:val="1F497D" w:themeColor="text2"/>
                <w:highlight w:val="white"/>
              </w:rPr>
            </w:rPrChange>
          </w:rPr>
          <w:t>regression</w:t>
        </w:r>
        <w:r w:rsidR="0098028F" w:rsidRPr="0098028F">
          <w:t>. T</w:t>
        </w:r>
        <w:r w:rsidR="0098028F" w:rsidRPr="0098028F">
          <w:rPr>
            <w:highlight w:val="white"/>
            <w:rPrChange w:id="199" w:author="Erin N. Mayfield" w:date="2024-07-25T13:13:00Z">
              <w:rPr>
                <w:rFonts w:ascii="Cambria" w:hAnsi="Cambria" w:cs="Cambria"/>
                <w:i/>
                <w:color w:val="1F497D" w:themeColor="text2"/>
                <w:highlight w:val="white"/>
              </w:rPr>
            </w:rPrChange>
          </w:rPr>
          <w:t xml:space="preserve">he dotted line </w:t>
        </w:r>
        <w:r w:rsidR="0098028F" w:rsidRPr="0098028F">
          <w:t>is</w:t>
        </w:r>
        <w:r w:rsidR="0098028F" w:rsidRPr="0098028F">
          <w:rPr>
            <w:highlight w:val="white"/>
            <w:rPrChange w:id="200" w:author="Erin N. Mayfield" w:date="2024-07-25T13:13:00Z">
              <w:rPr>
                <w:rFonts w:ascii="Cambria" w:hAnsi="Cambria" w:cs="Cambria"/>
                <w:i/>
                <w:color w:val="1F497D" w:themeColor="text2"/>
                <w:highlight w:val="white"/>
              </w:rPr>
            </w:rPrChange>
          </w:rPr>
          <w:t xml:space="preserve"> the identity line.</w:t>
        </w:r>
      </w:ins>
      <w:del w:id="201" w:author="Erin N. Mayfield" w:date="2024-07-25T13:11:00Z">
        <w:r w:rsidRPr="0098028F" w:rsidDel="0098028F">
          <w:rPr>
            <w:highlight w:val="white"/>
            <w:rPrChange w:id="202" w:author="Erin N. Mayfield" w:date="2024-07-25T13:13:00Z">
              <w:rPr>
                <w:rFonts w:ascii="Cambria" w:hAnsi="Cambria" w:cs="Cambria"/>
                <w:i/>
                <w:color w:val="1F497D" w:themeColor="text2"/>
                <w:highlight w:val="white"/>
              </w:rPr>
            </w:rPrChange>
          </w:rPr>
          <w:delText>, with the blue line and shade indicating regression</w:delText>
        </w:r>
      </w:del>
      <w:del w:id="203" w:author="Erin N. Mayfield" w:date="2024-07-25T13:05:00Z">
        <w:r w:rsidRPr="0098028F" w:rsidDel="0098028F">
          <w:rPr>
            <w:highlight w:val="white"/>
            <w:rPrChange w:id="204" w:author="Erin N. Mayfield" w:date="2024-07-25T13:13:00Z">
              <w:rPr>
                <w:rFonts w:ascii="Cambria" w:hAnsi="Cambria" w:cs="Cambria"/>
                <w:i/>
                <w:color w:val="1F497D" w:themeColor="text2"/>
                <w:highlight w:val="white"/>
              </w:rPr>
            </w:rPrChange>
          </w:rPr>
          <w:delText xml:space="preserve"> estimates from </w:delText>
        </w:r>
        <w:r w:rsidR="001C17C5" w:rsidRPr="0098028F" w:rsidDel="0098028F">
          <w:rPr>
            <w:highlight w:val="white"/>
            <w:rPrChange w:id="205" w:author="Erin N. Mayfield" w:date="2024-07-25T13:13:00Z">
              <w:rPr>
                <w:rFonts w:ascii="Cambria" w:hAnsi="Cambria" w:cs="Cambria"/>
                <w:i/>
                <w:color w:val="1F497D" w:themeColor="text2"/>
                <w:highlight w:val="white"/>
              </w:rPr>
            </w:rPrChange>
          </w:rPr>
          <w:delText>GEM</w:delText>
        </w:r>
        <w:r w:rsidRPr="0098028F" w:rsidDel="0098028F">
          <w:rPr>
            <w:highlight w:val="white"/>
            <w:rPrChange w:id="206" w:author="Erin N. Mayfield" w:date="2024-07-25T13:13:00Z">
              <w:rPr>
                <w:rFonts w:ascii="Cambria" w:hAnsi="Cambria" w:cs="Cambria"/>
                <w:i/>
                <w:color w:val="1F497D" w:themeColor="text2"/>
                <w:highlight w:val="white"/>
              </w:rPr>
            </w:rPrChange>
          </w:rPr>
          <w:delText xml:space="preserve"> for BLS.</w:delText>
        </w:r>
      </w:del>
      <w:del w:id="207" w:author="Erin N. Mayfield" w:date="2024-07-25T13:11:00Z">
        <w:r w:rsidRPr="0098028F" w:rsidDel="0098028F">
          <w:rPr>
            <w:highlight w:val="white"/>
            <w:rPrChange w:id="208" w:author="Erin N. Mayfield" w:date="2024-07-25T13:13:00Z">
              <w:rPr>
                <w:rFonts w:ascii="Cambria" w:hAnsi="Cambria" w:cs="Cambria"/>
                <w:i/>
                <w:color w:val="1F497D" w:themeColor="text2"/>
                <w:highlight w:val="white"/>
              </w:rPr>
            </w:rPrChange>
          </w:rPr>
          <w:delText xml:space="preserve"> </w:delText>
        </w:r>
      </w:del>
      <w:del w:id="209" w:author="Erin N. Mayfield" w:date="2024-07-25T13:05:00Z">
        <w:r w:rsidRPr="0098028F" w:rsidDel="0098028F">
          <w:rPr>
            <w:highlight w:val="white"/>
            <w:rPrChange w:id="210" w:author="Erin N. Mayfield" w:date="2024-07-25T13:13:00Z">
              <w:rPr>
                <w:rFonts w:ascii="Cambria" w:hAnsi="Cambria" w:cs="Cambria"/>
                <w:i/>
                <w:color w:val="1F497D" w:themeColor="text2"/>
                <w:highlight w:val="white"/>
              </w:rPr>
            </w:rPrChange>
          </w:rPr>
          <w:delText xml:space="preserve">The </w:delText>
        </w:r>
      </w:del>
      <w:del w:id="211" w:author="Erin N. Mayfield" w:date="2024-07-25T13:11:00Z">
        <w:r w:rsidRPr="0098028F" w:rsidDel="0098028F">
          <w:rPr>
            <w:highlight w:val="white"/>
            <w:rPrChange w:id="212" w:author="Erin N. Mayfield" w:date="2024-07-25T13:13:00Z">
              <w:rPr>
                <w:rFonts w:ascii="Cambria" w:hAnsi="Cambria" w:cs="Cambria"/>
                <w:i/>
                <w:color w:val="1F497D" w:themeColor="text2"/>
                <w:highlight w:val="white"/>
              </w:rPr>
            </w:rPrChange>
          </w:rPr>
          <w:delText>dotted line represent</w:delText>
        </w:r>
      </w:del>
      <w:del w:id="213" w:author="Erin N. Mayfield" w:date="2024-07-25T13:05:00Z">
        <w:r w:rsidRPr="0098028F" w:rsidDel="0098028F">
          <w:rPr>
            <w:highlight w:val="white"/>
            <w:rPrChange w:id="214" w:author="Erin N. Mayfield" w:date="2024-07-25T13:13:00Z">
              <w:rPr>
                <w:rFonts w:ascii="Cambria" w:hAnsi="Cambria" w:cs="Cambria"/>
                <w:i/>
                <w:color w:val="1F497D" w:themeColor="text2"/>
                <w:highlight w:val="white"/>
              </w:rPr>
            </w:rPrChange>
          </w:rPr>
          <w:delText>s</w:delText>
        </w:r>
      </w:del>
      <w:del w:id="215" w:author="Erin N. Mayfield" w:date="2024-07-25T13:11:00Z">
        <w:r w:rsidRPr="0098028F" w:rsidDel="0098028F">
          <w:rPr>
            <w:highlight w:val="white"/>
            <w:rPrChange w:id="216" w:author="Erin N. Mayfield" w:date="2024-07-25T13:13:00Z">
              <w:rPr>
                <w:rFonts w:ascii="Cambria" w:hAnsi="Cambria" w:cs="Cambria"/>
                <w:i/>
                <w:color w:val="1F497D" w:themeColor="text2"/>
                <w:highlight w:val="white"/>
              </w:rPr>
            </w:rPrChange>
          </w:rPr>
          <w:delText xml:space="preserve"> the identity line.</w:delText>
        </w:r>
      </w:del>
    </w:p>
    <w:p w14:paraId="56669B93" w14:textId="5C2B12E8" w:rsidR="004B72F9" w:rsidRPr="002B35FA" w:rsidDel="00986C59" w:rsidRDefault="004B72F9" w:rsidP="00DB2F6D">
      <w:pPr>
        <w:pStyle w:val="NormalWeb"/>
        <w:rPr>
          <w:del w:id="217" w:author="Erin N. Mayfield" w:date="2024-07-25T13:21:00Z"/>
          <w:rFonts w:eastAsiaTheme="minorEastAsia"/>
        </w:rPr>
      </w:pPr>
    </w:p>
    <w:p w14:paraId="6A2F297B" w14:textId="36156C14" w:rsidR="00BD79FD" w:rsidRPr="00D05938" w:rsidRDefault="00914641" w:rsidP="00DB2F6D">
      <w:pPr>
        <w:pStyle w:val="Heading2"/>
      </w:pPr>
      <w:r>
        <w:rPr>
          <w:rFonts w:hint="eastAsia"/>
        </w:rPr>
        <w:t>Employment factor</w:t>
      </w:r>
      <w:r w:rsidR="00284617">
        <w:t>s</w:t>
      </w:r>
      <w:r>
        <w:rPr>
          <w:rFonts w:hint="eastAsia"/>
        </w:rPr>
        <w:t xml:space="preserve"> </w:t>
      </w:r>
    </w:p>
    <w:p w14:paraId="676120EA" w14:textId="339A64ED" w:rsidR="00BB2550" w:rsidRPr="00BB2550" w:rsidRDefault="00284617" w:rsidP="00BB2550">
      <w:pPr>
        <w:rPr>
          <w:rFonts w:ascii="Times New Roman" w:hAnsi="Times New Roman" w:cs="Times New Roman"/>
        </w:rPr>
      </w:pPr>
      <w:r>
        <w:rPr>
          <w:rFonts w:ascii="Times New Roman" w:hAnsi="Times New Roman" w:cs="Times New Roman"/>
        </w:rPr>
        <w:t>We derive e</w:t>
      </w:r>
      <w:r w:rsidR="00BB2550" w:rsidRPr="00BB2550">
        <w:rPr>
          <w:rFonts w:ascii="Times New Roman" w:hAnsi="Times New Roman" w:cs="Times New Roman"/>
        </w:rPr>
        <w:t>mployment factor</w:t>
      </w:r>
      <w:r>
        <w:rPr>
          <w:rFonts w:ascii="Times New Roman" w:hAnsi="Times New Roman" w:cs="Times New Roman"/>
        </w:rPr>
        <w:t>s,</w:t>
      </w:r>
      <w:r w:rsidR="00BB2550" w:rsidRPr="00BB2550">
        <w:rPr>
          <w:rFonts w:ascii="Times New Roman" w:hAnsi="Times New Roman" w:cs="Times New Roman"/>
        </w:rPr>
        <w:t xml:space="preserve"> </w:t>
      </w:r>
      <w:r>
        <w:rPr>
          <w:rFonts w:ascii="Times New Roman" w:hAnsi="Times New Roman" w:cs="Times New Roman"/>
        </w:rPr>
        <w:t>in units of jobs</w:t>
      </w:r>
      <w:r w:rsidR="00BB2550" w:rsidRPr="00BB2550">
        <w:rPr>
          <w:rFonts w:ascii="Times New Roman" w:hAnsi="Times New Roman" w:cs="Times New Roman"/>
        </w:rPr>
        <w:t xml:space="preserve"> </w:t>
      </w:r>
      <w:del w:id="218" w:author="Erin N. Mayfield" w:date="2024-07-25T12:55:00Z">
        <w:r w:rsidR="00BB2550" w:rsidRPr="00BB2550" w:rsidDel="009402F6">
          <w:rPr>
            <w:rFonts w:ascii="Times New Roman" w:hAnsi="Times New Roman" w:cs="Times New Roman"/>
          </w:rPr>
          <w:delText xml:space="preserve">levels </w:delText>
        </w:r>
      </w:del>
      <w:r w:rsidR="00BB2550" w:rsidRPr="00BB2550">
        <w:rPr>
          <w:rFonts w:ascii="Times New Roman" w:hAnsi="Times New Roman" w:cs="Times New Roman"/>
        </w:rPr>
        <w:t xml:space="preserve">per unit of </w:t>
      </w:r>
      <w:r w:rsidR="00EA74F5">
        <w:rPr>
          <w:rFonts w:ascii="Times New Roman" w:hAnsi="Times New Roman" w:cs="Times New Roman"/>
        </w:rPr>
        <w:t>activity</w:t>
      </w:r>
      <w:r>
        <w:rPr>
          <w:rFonts w:ascii="Times New Roman" w:hAnsi="Times New Roman" w:cs="Times New Roman"/>
        </w:rPr>
        <w:t xml:space="preserve">, using </w:t>
      </w:r>
      <w:del w:id="219" w:author="Erin N. Mayfield" w:date="2024-07-25T13:21:00Z">
        <w:r w:rsidDel="00986C59">
          <w:rPr>
            <w:rFonts w:ascii="Times New Roman" w:hAnsi="Times New Roman" w:cs="Times New Roman"/>
          </w:rPr>
          <w:delText xml:space="preserve"> </w:delText>
        </w:r>
      </w:del>
      <w:ins w:id="220" w:author="Erin N. Mayfield" w:date="2024-07-25T13:21:00Z">
        <w:r w:rsidR="00986C59">
          <w:rPr>
            <w:rFonts w:ascii="Times New Roman" w:hAnsi="Times New Roman" w:cs="Times New Roman"/>
          </w:rPr>
          <w:t xml:space="preserve">simple </w:t>
        </w:r>
      </w:ins>
      <w:r>
        <w:rPr>
          <w:rFonts w:ascii="Times New Roman" w:hAnsi="Times New Roman" w:cs="Times New Roman"/>
        </w:rPr>
        <w:t>linear regression</w:t>
      </w:r>
      <w:r w:rsidR="00BB2550" w:rsidRPr="00BB2550">
        <w:rPr>
          <w:rFonts w:ascii="Times New Roman" w:hAnsi="Times New Roman" w:cs="Times New Roman"/>
        </w:rPr>
        <w:t xml:space="preserve">. </w:t>
      </w:r>
      <w:r>
        <w:rPr>
          <w:rFonts w:ascii="Times New Roman" w:hAnsi="Times New Roman" w:cs="Times New Roman"/>
        </w:rPr>
        <w:t xml:space="preserve">We specify the regression models </w:t>
      </w:r>
      <w:r w:rsidR="00EA74F5">
        <w:rPr>
          <w:rFonts w:ascii="Times New Roman" w:hAnsi="Times New Roman" w:cs="Times New Roman"/>
        </w:rPr>
        <w:t>based on state-level data for 2022 and national-level data for 1988 to 2022.</w:t>
      </w:r>
    </w:p>
    <w:p w14:paraId="0DCCD26E" w14:textId="724DD95D" w:rsidR="00687042" w:rsidRDefault="00687042" w:rsidP="00BB2550">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_Ref169604758 \h </w:instrText>
      </w:r>
      <w:r>
        <w:rPr>
          <w:rFonts w:ascii="Times New Roman" w:hAnsi="Times New Roman" w:cs="Times New Roman"/>
        </w:rPr>
      </w:r>
      <w:r>
        <w:rPr>
          <w:rFonts w:ascii="Times New Roman" w:hAnsi="Times New Roman" w:cs="Times New Roman"/>
        </w:rPr>
        <w:fldChar w:fldCharType="separate"/>
      </w:r>
      <w:r w:rsidR="00874038">
        <w:t xml:space="preserve">Table </w:t>
      </w:r>
      <w:r w:rsidR="00874038">
        <w:rPr>
          <w:noProof/>
        </w:rPr>
        <w:t>1</w:t>
      </w:r>
      <w:r>
        <w:rPr>
          <w:rFonts w:ascii="Times New Roman" w:hAnsi="Times New Roman" w:cs="Times New Roman"/>
        </w:rPr>
        <w:fldChar w:fldCharType="end"/>
      </w:r>
      <w:r w:rsidR="00EA74F5">
        <w:rPr>
          <w:rFonts w:ascii="Times New Roman" w:hAnsi="Times New Roman" w:cs="Times New Roman"/>
        </w:rPr>
        <w:t xml:space="preserve"> provides summary statistics for the state- and </w:t>
      </w:r>
      <w:r w:rsidR="0037753E">
        <w:rPr>
          <w:rFonts w:ascii="Times New Roman" w:hAnsi="Times New Roman" w:cs="Times New Roman"/>
        </w:rPr>
        <w:t xml:space="preserve">national-level datasets. </w:t>
      </w:r>
      <w:r w:rsidR="00D05938" w:rsidRPr="00BB2550">
        <w:rPr>
          <w:rFonts w:ascii="Times New Roman" w:hAnsi="Times New Roman" w:cs="Times New Roman"/>
        </w:rPr>
        <w:t xml:space="preserve">As illustrated in </w:t>
      </w:r>
      <w:r w:rsidR="00513E4D">
        <w:rPr>
          <w:rFonts w:ascii="Times New Roman" w:hAnsi="Times New Roman" w:cs="Times New Roman"/>
        </w:rPr>
        <w:fldChar w:fldCharType="begin"/>
      </w:r>
      <w:r w:rsidR="00513E4D">
        <w:rPr>
          <w:rFonts w:ascii="Times New Roman" w:hAnsi="Times New Roman" w:cs="Times New Roman"/>
        </w:rPr>
        <w:instrText xml:space="preserve"> REF _Ref169598968 \h </w:instrText>
      </w:r>
      <w:r w:rsidR="00513E4D">
        <w:rPr>
          <w:rFonts w:ascii="Times New Roman" w:hAnsi="Times New Roman" w:cs="Times New Roman"/>
        </w:rPr>
      </w:r>
      <w:r w:rsidR="00513E4D">
        <w:rPr>
          <w:rFonts w:ascii="Times New Roman" w:hAnsi="Times New Roman" w:cs="Times New Roman"/>
        </w:rPr>
        <w:fldChar w:fldCharType="separate"/>
      </w:r>
      <w:r w:rsidR="00874038">
        <w:t xml:space="preserve">Figure </w:t>
      </w:r>
      <w:r w:rsidR="00874038">
        <w:rPr>
          <w:noProof/>
        </w:rPr>
        <w:t>3</w:t>
      </w:r>
      <w:r w:rsidR="00513E4D">
        <w:rPr>
          <w:rFonts w:ascii="Times New Roman" w:hAnsi="Times New Roman" w:cs="Times New Roman"/>
        </w:rPr>
        <w:fldChar w:fldCharType="end"/>
      </w:r>
      <w:r w:rsidR="00D05938" w:rsidRPr="00BB2550">
        <w:rPr>
          <w:rFonts w:ascii="Times New Roman" w:hAnsi="Times New Roman" w:cs="Times New Roman"/>
        </w:rPr>
        <w:t xml:space="preserve">, steel production capacity and employment </w:t>
      </w:r>
      <w:r w:rsidR="008F0F12">
        <w:rPr>
          <w:rFonts w:ascii="Times New Roman" w:hAnsi="Times New Roman" w:cs="Times New Roman"/>
        </w:rPr>
        <w:t xml:space="preserve">are positively correlated based on </w:t>
      </w:r>
      <w:r w:rsidR="00EA74F5">
        <w:rPr>
          <w:rFonts w:ascii="Times New Roman" w:hAnsi="Times New Roman" w:cs="Times New Roman"/>
        </w:rPr>
        <w:t>state- and national-level data</w:t>
      </w:r>
      <w:r w:rsidR="00D05938" w:rsidRPr="00BB2550">
        <w:rPr>
          <w:rFonts w:ascii="Times New Roman" w:hAnsi="Times New Roman" w:cs="Times New Roman"/>
        </w:rPr>
        <w:t xml:space="preserve">. </w:t>
      </w:r>
      <w:r w:rsidR="00EA74F5">
        <w:rPr>
          <w:rFonts w:ascii="Times New Roman" w:hAnsi="Times New Roman" w:cs="Times New Roman"/>
        </w:rPr>
        <w:t>S</w:t>
      </w:r>
      <w:r w:rsidR="00BB2550" w:rsidRPr="00BB2550">
        <w:rPr>
          <w:rFonts w:ascii="Times New Roman" w:hAnsi="Times New Roman" w:cs="Times New Roman"/>
        </w:rPr>
        <w:t xml:space="preserve">teel production capacity </w:t>
      </w:r>
      <w:r w:rsidR="00EA74F5">
        <w:rPr>
          <w:rFonts w:ascii="Times New Roman" w:hAnsi="Times New Roman" w:cs="Times New Roman"/>
        </w:rPr>
        <w:t>and employment are declining over time</w:t>
      </w:r>
      <w:r w:rsidR="00BB2550" w:rsidRPr="00BB2550">
        <w:rPr>
          <w:rFonts w:ascii="Times New Roman" w:hAnsi="Times New Roman" w:cs="Times New Roman"/>
        </w:rPr>
        <w:t xml:space="preserve">. </w:t>
      </w:r>
      <w:r w:rsidR="00EA74F5">
        <w:rPr>
          <w:rFonts w:ascii="Times New Roman" w:hAnsi="Times New Roman" w:cs="Times New Roman"/>
        </w:rPr>
        <w:t xml:space="preserve">In addition, labor productivity (in units of jobs per </w:t>
      </w:r>
      <w:r w:rsidR="006D64F3">
        <w:rPr>
          <w:rFonts w:ascii="Times New Roman" w:hAnsi="Times New Roman" w:cs="Times New Roman"/>
        </w:rPr>
        <w:t>MMT</w:t>
      </w:r>
      <w:r w:rsidR="00EA74F5">
        <w:rPr>
          <w:rFonts w:ascii="Times New Roman" w:hAnsi="Times New Roman" w:cs="Times New Roman"/>
        </w:rPr>
        <w:t xml:space="preserve"> of capacity) is increasing over time, as BF-BOF plants have retired and with </w:t>
      </w:r>
      <w:r w:rsidR="00BB2550" w:rsidRPr="00BB2550">
        <w:rPr>
          <w:rFonts w:ascii="Times New Roman" w:hAnsi="Times New Roman" w:cs="Times New Roman"/>
        </w:rPr>
        <w:t xml:space="preserve">increased automation. </w:t>
      </w:r>
    </w:p>
    <w:p w14:paraId="04D7359C" w14:textId="4C8B990D" w:rsidR="00B3715A" w:rsidRPr="00DB2F6D" w:rsidRDefault="00687042">
      <w:pPr>
        <w:pStyle w:val="Caption"/>
      </w:pPr>
      <w:bookmarkStart w:id="221" w:name="_Ref169604758"/>
      <w:r w:rsidRPr="00DB2F6D">
        <w:t xml:space="preserve">Table </w:t>
      </w:r>
      <w:r w:rsidR="00000000">
        <w:fldChar w:fldCharType="begin"/>
      </w:r>
      <w:r w:rsidR="00000000">
        <w:instrText xml:space="preserve"> SEQ Table \* ARABIC </w:instrText>
      </w:r>
      <w:r w:rsidR="00000000">
        <w:fldChar w:fldCharType="separate"/>
      </w:r>
      <w:r w:rsidR="00874038" w:rsidRPr="00DB2F6D">
        <w:rPr>
          <w:noProof/>
        </w:rPr>
        <w:t>1</w:t>
      </w:r>
      <w:r w:rsidR="00000000">
        <w:rPr>
          <w:noProof/>
        </w:rPr>
        <w:fldChar w:fldCharType="end"/>
      </w:r>
      <w:bookmarkEnd w:id="221"/>
      <w:ins w:id="222" w:author="Erin N. Mayfield" w:date="2024-07-25T13:13:00Z">
        <w:r w:rsidR="0098028F">
          <w:t>.</w:t>
        </w:r>
      </w:ins>
      <w:r w:rsidRPr="00DB2F6D">
        <w:t xml:space="preserve"> </w:t>
      </w:r>
      <w:r w:rsidR="003208ED" w:rsidRPr="00DB2F6D">
        <w:t>Summary statistics for national-level (USGS and BLS)</w:t>
      </w:r>
      <w:r w:rsidR="000F63EB" w:rsidRPr="00DB2F6D">
        <w:t xml:space="preserve"> and state-level (BLS)</w:t>
      </w:r>
      <w:r w:rsidR="003208ED" w:rsidRPr="00DB2F6D">
        <w:t xml:space="preserve"> datasets</w:t>
      </w:r>
      <w:ins w:id="223" w:author="Erin N. Mayfield" w:date="2024-07-25T13:13:00Z">
        <w:r w:rsidR="0098028F">
          <w:t>.</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350"/>
        <w:gridCol w:w="1080"/>
        <w:gridCol w:w="810"/>
        <w:gridCol w:w="1260"/>
        <w:gridCol w:w="1080"/>
        <w:gridCol w:w="805"/>
      </w:tblGrid>
      <w:tr w:rsidR="00621590" w14:paraId="211D5A50" w14:textId="571A3494" w:rsidTr="00DB2F6D">
        <w:tc>
          <w:tcPr>
            <w:tcW w:w="2965" w:type="dxa"/>
            <w:vMerge w:val="restart"/>
            <w:tcBorders>
              <w:top w:val="single" w:sz="4" w:space="0" w:color="auto"/>
              <w:bottom w:val="nil"/>
            </w:tcBorders>
          </w:tcPr>
          <w:p w14:paraId="76B4A3B8" w14:textId="77777777" w:rsidR="00621590" w:rsidRDefault="00621590" w:rsidP="0095192A">
            <w:pPr>
              <w:rPr>
                <w:rFonts w:ascii="Times New Roman" w:hAnsi="Times New Roman" w:cs="Times New Roman"/>
              </w:rPr>
            </w:pPr>
          </w:p>
        </w:tc>
        <w:tc>
          <w:tcPr>
            <w:tcW w:w="3240" w:type="dxa"/>
            <w:gridSpan w:val="3"/>
            <w:tcBorders>
              <w:top w:val="single" w:sz="4" w:space="0" w:color="auto"/>
              <w:bottom w:val="single" w:sz="4" w:space="0" w:color="auto"/>
            </w:tcBorders>
          </w:tcPr>
          <w:p w14:paraId="4A754CCC" w14:textId="4A1DA81B" w:rsidR="00621590" w:rsidRDefault="00621590" w:rsidP="00DB2F6D">
            <w:pPr>
              <w:jc w:val="center"/>
              <w:rPr>
                <w:rFonts w:ascii="Times New Roman" w:hAnsi="Times New Roman" w:cs="Times New Roman"/>
              </w:rPr>
            </w:pPr>
            <w:r>
              <w:rPr>
                <w:rFonts w:ascii="Times New Roman" w:hAnsi="Times New Roman" w:cs="Times New Roman" w:hint="eastAsia"/>
              </w:rPr>
              <w:t>National</w:t>
            </w:r>
          </w:p>
        </w:tc>
        <w:tc>
          <w:tcPr>
            <w:tcW w:w="3145" w:type="dxa"/>
            <w:gridSpan w:val="3"/>
            <w:tcBorders>
              <w:top w:val="single" w:sz="4" w:space="0" w:color="auto"/>
              <w:bottom w:val="single" w:sz="4" w:space="0" w:color="auto"/>
            </w:tcBorders>
          </w:tcPr>
          <w:p w14:paraId="23600395" w14:textId="6D5D7166" w:rsidR="00621590" w:rsidRDefault="00621590" w:rsidP="00DB2F6D">
            <w:pPr>
              <w:jc w:val="center"/>
              <w:rPr>
                <w:rFonts w:ascii="Times New Roman" w:hAnsi="Times New Roman" w:cs="Times New Roman"/>
              </w:rPr>
            </w:pPr>
            <w:r>
              <w:rPr>
                <w:rFonts w:ascii="Times New Roman" w:hAnsi="Times New Roman" w:cs="Times New Roman" w:hint="eastAsia"/>
              </w:rPr>
              <w:t>State</w:t>
            </w:r>
          </w:p>
        </w:tc>
      </w:tr>
      <w:tr w:rsidR="00621590" w14:paraId="4670C99D" w14:textId="35764199" w:rsidTr="00DB2F6D">
        <w:tc>
          <w:tcPr>
            <w:tcW w:w="2965" w:type="dxa"/>
            <w:vMerge/>
            <w:tcBorders>
              <w:top w:val="nil"/>
              <w:bottom w:val="single" w:sz="4" w:space="0" w:color="auto"/>
            </w:tcBorders>
          </w:tcPr>
          <w:p w14:paraId="5E00AB17" w14:textId="77777777" w:rsidR="00621590" w:rsidRDefault="00621590" w:rsidP="0095192A">
            <w:pPr>
              <w:rPr>
                <w:rFonts w:ascii="Times New Roman" w:hAnsi="Times New Roman" w:cs="Times New Roman"/>
              </w:rPr>
            </w:pPr>
          </w:p>
        </w:tc>
        <w:tc>
          <w:tcPr>
            <w:tcW w:w="1350" w:type="dxa"/>
            <w:tcBorders>
              <w:top w:val="single" w:sz="4" w:space="0" w:color="auto"/>
              <w:bottom w:val="single" w:sz="4" w:space="0" w:color="auto"/>
            </w:tcBorders>
          </w:tcPr>
          <w:p w14:paraId="5AB08C50" w14:textId="1F922AEF" w:rsidR="00621590" w:rsidRDefault="00621590" w:rsidP="0095192A">
            <w:pPr>
              <w:rPr>
                <w:rFonts w:ascii="Times New Roman" w:hAnsi="Times New Roman" w:cs="Times New Roman"/>
              </w:rPr>
            </w:pPr>
            <w:r>
              <w:rPr>
                <w:rFonts w:ascii="Times New Roman" w:hAnsi="Times New Roman" w:cs="Times New Roman" w:hint="eastAsia"/>
              </w:rPr>
              <w:t>Mean</w:t>
            </w:r>
          </w:p>
        </w:tc>
        <w:tc>
          <w:tcPr>
            <w:tcW w:w="1080" w:type="dxa"/>
            <w:tcBorders>
              <w:top w:val="single" w:sz="4" w:space="0" w:color="auto"/>
              <w:bottom w:val="single" w:sz="4" w:space="0" w:color="auto"/>
            </w:tcBorders>
          </w:tcPr>
          <w:p w14:paraId="4203B5AD" w14:textId="4A74CF53" w:rsidR="00621590" w:rsidRDefault="00621590" w:rsidP="0095192A">
            <w:pPr>
              <w:rPr>
                <w:rFonts w:ascii="Times New Roman" w:hAnsi="Times New Roman" w:cs="Times New Roman"/>
              </w:rPr>
            </w:pPr>
            <w:r>
              <w:rPr>
                <w:rFonts w:ascii="Times New Roman" w:hAnsi="Times New Roman" w:cs="Times New Roman" w:hint="eastAsia"/>
              </w:rPr>
              <w:t>Std. Dev</w:t>
            </w:r>
          </w:p>
        </w:tc>
        <w:tc>
          <w:tcPr>
            <w:tcW w:w="810" w:type="dxa"/>
            <w:tcBorders>
              <w:top w:val="single" w:sz="4" w:space="0" w:color="auto"/>
              <w:bottom w:val="single" w:sz="4" w:space="0" w:color="auto"/>
            </w:tcBorders>
          </w:tcPr>
          <w:p w14:paraId="3038B980" w14:textId="3158E786" w:rsidR="00621590" w:rsidRDefault="00621590" w:rsidP="0095192A">
            <w:pPr>
              <w:rPr>
                <w:rFonts w:ascii="Times New Roman" w:hAnsi="Times New Roman" w:cs="Times New Roman"/>
              </w:rPr>
            </w:pPr>
            <w:r>
              <w:rPr>
                <w:rFonts w:ascii="Times New Roman" w:hAnsi="Times New Roman" w:cs="Times New Roman" w:hint="eastAsia"/>
              </w:rPr>
              <w:t>Obs.</w:t>
            </w:r>
          </w:p>
        </w:tc>
        <w:tc>
          <w:tcPr>
            <w:tcW w:w="1260" w:type="dxa"/>
            <w:tcBorders>
              <w:top w:val="single" w:sz="4" w:space="0" w:color="auto"/>
              <w:bottom w:val="single" w:sz="4" w:space="0" w:color="auto"/>
            </w:tcBorders>
          </w:tcPr>
          <w:p w14:paraId="235D74CF" w14:textId="11100FBE" w:rsidR="00621590" w:rsidRDefault="00621590" w:rsidP="0095192A">
            <w:pPr>
              <w:rPr>
                <w:rFonts w:ascii="Times New Roman" w:hAnsi="Times New Roman" w:cs="Times New Roman"/>
              </w:rPr>
            </w:pPr>
            <w:r>
              <w:rPr>
                <w:rFonts w:ascii="Times New Roman" w:hAnsi="Times New Roman" w:cs="Times New Roman" w:hint="eastAsia"/>
              </w:rPr>
              <w:t>Mean</w:t>
            </w:r>
          </w:p>
        </w:tc>
        <w:tc>
          <w:tcPr>
            <w:tcW w:w="1080" w:type="dxa"/>
            <w:tcBorders>
              <w:top w:val="single" w:sz="4" w:space="0" w:color="auto"/>
              <w:bottom w:val="single" w:sz="4" w:space="0" w:color="auto"/>
            </w:tcBorders>
          </w:tcPr>
          <w:p w14:paraId="5356DD33" w14:textId="551BB6A5" w:rsidR="00621590" w:rsidRDefault="00621590" w:rsidP="0095192A">
            <w:pPr>
              <w:rPr>
                <w:rFonts w:ascii="Times New Roman" w:hAnsi="Times New Roman" w:cs="Times New Roman"/>
              </w:rPr>
            </w:pPr>
            <w:r>
              <w:rPr>
                <w:rFonts w:ascii="Times New Roman" w:hAnsi="Times New Roman" w:cs="Times New Roman" w:hint="eastAsia"/>
              </w:rPr>
              <w:t>Std. Dev</w:t>
            </w:r>
          </w:p>
        </w:tc>
        <w:tc>
          <w:tcPr>
            <w:tcW w:w="805" w:type="dxa"/>
            <w:tcBorders>
              <w:top w:val="single" w:sz="4" w:space="0" w:color="auto"/>
              <w:bottom w:val="single" w:sz="4" w:space="0" w:color="auto"/>
            </w:tcBorders>
          </w:tcPr>
          <w:p w14:paraId="14BF5597" w14:textId="6002E40D" w:rsidR="00621590" w:rsidRDefault="00621590" w:rsidP="0095192A">
            <w:pPr>
              <w:rPr>
                <w:rFonts w:ascii="Times New Roman" w:hAnsi="Times New Roman" w:cs="Times New Roman"/>
              </w:rPr>
            </w:pPr>
            <w:r>
              <w:rPr>
                <w:rFonts w:ascii="Times New Roman" w:hAnsi="Times New Roman" w:cs="Times New Roman" w:hint="eastAsia"/>
              </w:rPr>
              <w:t>Obs.</w:t>
            </w:r>
          </w:p>
        </w:tc>
      </w:tr>
      <w:tr w:rsidR="00621590" w14:paraId="1A697501" w14:textId="0B432E84" w:rsidTr="00DB2F6D">
        <w:tc>
          <w:tcPr>
            <w:tcW w:w="2965" w:type="dxa"/>
            <w:tcBorders>
              <w:top w:val="single" w:sz="4" w:space="0" w:color="auto"/>
            </w:tcBorders>
          </w:tcPr>
          <w:p w14:paraId="6FF36EF0" w14:textId="2EE75D4A" w:rsidR="00621590" w:rsidRDefault="00621590" w:rsidP="00BB2550">
            <w:pPr>
              <w:rPr>
                <w:rFonts w:ascii="Times New Roman" w:hAnsi="Times New Roman" w:cs="Times New Roman"/>
              </w:rPr>
            </w:pPr>
            <w:r>
              <w:rPr>
                <w:rFonts w:ascii="Times New Roman" w:hAnsi="Times New Roman" w:cs="Times New Roman" w:hint="eastAsia"/>
              </w:rPr>
              <w:t>Employment</w:t>
            </w:r>
          </w:p>
        </w:tc>
        <w:tc>
          <w:tcPr>
            <w:tcW w:w="1350" w:type="dxa"/>
            <w:tcBorders>
              <w:top w:val="single" w:sz="4" w:space="0" w:color="auto"/>
            </w:tcBorders>
          </w:tcPr>
          <w:p w14:paraId="68F3E465" w14:textId="610011DA" w:rsidR="00621590" w:rsidRDefault="00621590" w:rsidP="00BB2550">
            <w:pPr>
              <w:rPr>
                <w:rFonts w:ascii="Times New Roman" w:hAnsi="Times New Roman" w:cs="Times New Roman"/>
              </w:rPr>
            </w:pPr>
            <w:r w:rsidRPr="00621590">
              <w:rPr>
                <w:rFonts w:ascii="Times New Roman" w:hAnsi="Times New Roman" w:cs="Times New Roman"/>
              </w:rPr>
              <w:t>99,116.7</w:t>
            </w:r>
          </w:p>
        </w:tc>
        <w:tc>
          <w:tcPr>
            <w:tcW w:w="1080" w:type="dxa"/>
            <w:tcBorders>
              <w:top w:val="single" w:sz="4" w:space="0" w:color="auto"/>
            </w:tcBorders>
          </w:tcPr>
          <w:p w14:paraId="6F8DF697" w14:textId="23EA8228" w:rsidR="00621590" w:rsidRDefault="00621590" w:rsidP="00BB2550">
            <w:pPr>
              <w:rPr>
                <w:rFonts w:ascii="Times New Roman" w:hAnsi="Times New Roman" w:cs="Times New Roman"/>
              </w:rPr>
            </w:pPr>
            <w:r w:rsidRPr="00621590">
              <w:rPr>
                <w:rFonts w:ascii="Times New Roman" w:hAnsi="Times New Roman" w:cs="Times New Roman"/>
              </w:rPr>
              <w:t>18,305.3</w:t>
            </w:r>
          </w:p>
        </w:tc>
        <w:tc>
          <w:tcPr>
            <w:tcW w:w="810" w:type="dxa"/>
            <w:tcBorders>
              <w:top w:val="single" w:sz="4" w:space="0" w:color="auto"/>
            </w:tcBorders>
          </w:tcPr>
          <w:p w14:paraId="79FCD06E" w14:textId="1220DB84" w:rsidR="00621590" w:rsidRPr="00466690" w:rsidRDefault="00621590" w:rsidP="00BB2550">
            <w:pPr>
              <w:rPr>
                <w:rFonts w:ascii="Times New Roman" w:hAnsi="Times New Roman" w:cs="Times New Roman"/>
              </w:rPr>
            </w:pPr>
            <w:r>
              <w:rPr>
                <w:rFonts w:ascii="Times New Roman" w:hAnsi="Times New Roman" w:cs="Times New Roman" w:hint="eastAsia"/>
              </w:rPr>
              <w:t>24</w:t>
            </w:r>
          </w:p>
        </w:tc>
        <w:tc>
          <w:tcPr>
            <w:tcW w:w="1260" w:type="dxa"/>
            <w:tcBorders>
              <w:top w:val="single" w:sz="4" w:space="0" w:color="auto"/>
            </w:tcBorders>
          </w:tcPr>
          <w:p w14:paraId="343A0162" w14:textId="5F75542B" w:rsidR="00621590" w:rsidRDefault="00621590" w:rsidP="00BB2550">
            <w:pPr>
              <w:rPr>
                <w:rFonts w:ascii="Times New Roman" w:hAnsi="Times New Roman" w:cs="Times New Roman"/>
              </w:rPr>
            </w:pPr>
            <w:r w:rsidRPr="00621590">
              <w:rPr>
                <w:rFonts w:ascii="Times New Roman" w:hAnsi="Times New Roman" w:cs="Times New Roman"/>
              </w:rPr>
              <w:t>2,565.1</w:t>
            </w:r>
          </w:p>
        </w:tc>
        <w:tc>
          <w:tcPr>
            <w:tcW w:w="1080" w:type="dxa"/>
            <w:tcBorders>
              <w:top w:val="single" w:sz="4" w:space="0" w:color="auto"/>
            </w:tcBorders>
          </w:tcPr>
          <w:p w14:paraId="3053D043" w14:textId="3691192F" w:rsidR="00621590" w:rsidRDefault="00621590" w:rsidP="00BB2550">
            <w:pPr>
              <w:rPr>
                <w:rFonts w:ascii="Times New Roman" w:hAnsi="Times New Roman" w:cs="Times New Roman"/>
              </w:rPr>
            </w:pPr>
            <w:r w:rsidRPr="00621590">
              <w:rPr>
                <w:rFonts w:ascii="Times New Roman" w:hAnsi="Times New Roman" w:cs="Times New Roman"/>
              </w:rPr>
              <w:t>3,686.5</w:t>
            </w:r>
          </w:p>
        </w:tc>
        <w:tc>
          <w:tcPr>
            <w:tcW w:w="805" w:type="dxa"/>
            <w:tcBorders>
              <w:top w:val="single" w:sz="4" w:space="0" w:color="auto"/>
            </w:tcBorders>
          </w:tcPr>
          <w:p w14:paraId="2B5C3B52" w14:textId="6049081A" w:rsidR="00621590" w:rsidRDefault="00621590" w:rsidP="00BB2550">
            <w:pPr>
              <w:rPr>
                <w:rFonts w:ascii="Times New Roman" w:hAnsi="Times New Roman" w:cs="Times New Roman"/>
              </w:rPr>
            </w:pPr>
            <w:r w:rsidRPr="00621590">
              <w:rPr>
                <w:rFonts w:ascii="Times New Roman" w:hAnsi="Times New Roman" w:cs="Times New Roman"/>
              </w:rPr>
              <w:t>32</w:t>
            </w:r>
          </w:p>
        </w:tc>
      </w:tr>
      <w:tr w:rsidR="00621590" w14:paraId="3C4F0270" w14:textId="0C5C8991" w:rsidTr="00DB2F6D">
        <w:tc>
          <w:tcPr>
            <w:tcW w:w="2965" w:type="dxa"/>
          </w:tcPr>
          <w:p w14:paraId="5ABA78F5" w14:textId="29B9537F" w:rsidR="00621590" w:rsidRDefault="00621590" w:rsidP="00BB2550">
            <w:pPr>
              <w:rPr>
                <w:rFonts w:ascii="Times New Roman" w:hAnsi="Times New Roman" w:cs="Times New Roman"/>
              </w:rPr>
            </w:pPr>
            <w:r>
              <w:rPr>
                <w:rFonts w:ascii="Times New Roman" w:hAnsi="Times New Roman" w:cs="Times New Roman" w:hint="eastAsia"/>
              </w:rPr>
              <w:t>Steel Capacity (MMT)</w:t>
            </w:r>
          </w:p>
        </w:tc>
        <w:tc>
          <w:tcPr>
            <w:tcW w:w="1350" w:type="dxa"/>
          </w:tcPr>
          <w:p w14:paraId="3EBF47CA" w14:textId="6535CEC3" w:rsidR="00621590" w:rsidRDefault="00621590" w:rsidP="00BB2550">
            <w:pPr>
              <w:rPr>
                <w:rFonts w:ascii="Times New Roman" w:hAnsi="Times New Roman" w:cs="Times New Roman"/>
              </w:rPr>
            </w:pPr>
            <w:r w:rsidRPr="00621590">
              <w:rPr>
                <w:rFonts w:ascii="Times New Roman" w:hAnsi="Times New Roman" w:cs="Times New Roman"/>
              </w:rPr>
              <w:t>114.7</w:t>
            </w:r>
          </w:p>
        </w:tc>
        <w:tc>
          <w:tcPr>
            <w:tcW w:w="1080" w:type="dxa"/>
          </w:tcPr>
          <w:p w14:paraId="4B31E2BB" w14:textId="32011117" w:rsidR="00621590" w:rsidRDefault="00621590" w:rsidP="00BB2550">
            <w:pPr>
              <w:rPr>
                <w:rFonts w:ascii="Times New Roman" w:hAnsi="Times New Roman" w:cs="Times New Roman"/>
              </w:rPr>
            </w:pPr>
            <w:r w:rsidRPr="00621590">
              <w:rPr>
                <w:rFonts w:ascii="Times New Roman" w:hAnsi="Times New Roman" w:cs="Times New Roman"/>
              </w:rPr>
              <w:t>6.1</w:t>
            </w:r>
          </w:p>
        </w:tc>
        <w:tc>
          <w:tcPr>
            <w:tcW w:w="810" w:type="dxa"/>
          </w:tcPr>
          <w:p w14:paraId="72BEF350" w14:textId="3F0A06A5" w:rsidR="00621590" w:rsidRPr="00466690" w:rsidRDefault="00621590" w:rsidP="00BB2550">
            <w:pPr>
              <w:rPr>
                <w:rFonts w:ascii="Times New Roman" w:hAnsi="Times New Roman" w:cs="Times New Roman"/>
              </w:rPr>
            </w:pPr>
            <w:r>
              <w:rPr>
                <w:rFonts w:ascii="Times New Roman" w:hAnsi="Times New Roman" w:cs="Times New Roman" w:hint="eastAsia"/>
              </w:rPr>
              <w:t>25</w:t>
            </w:r>
          </w:p>
        </w:tc>
        <w:tc>
          <w:tcPr>
            <w:tcW w:w="1260" w:type="dxa"/>
          </w:tcPr>
          <w:p w14:paraId="53D3EB50" w14:textId="102DD3F0" w:rsidR="00621590" w:rsidRDefault="00621590" w:rsidP="00BB2550">
            <w:pPr>
              <w:rPr>
                <w:rFonts w:ascii="Times New Roman" w:hAnsi="Times New Roman" w:cs="Times New Roman"/>
              </w:rPr>
            </w:pPr>
            <w:r w:rsidRPr="00621590">
              <w:rPr>
                <w:rFonts w:ascii="Times New Roman" w:hAnsi="Times New Roman" w:cs="Times New Roman"/>
              </w:rPr>
              <w:t>4.1</w:t>
            </w:r>
          </w:p>
        </w:tc>
        <w:tc>
          <w:tcPr>
            <w:tcW w:w="1080" w:type="dxa"/>
          </w:tcPr>
          <w:p w14:paraId="03F72B91" w14:textId="214B2F91" w:rsidR="00621590" w:rsidRDefault="00621590" w:rsidP="00BB2550">
            <w:pPr>
              <w:rPr>
                <w:rFonts w:ascii="Times New Roman" w:hAnsi="Times New Roman" w:cs="Times New Roman"/>
              </w:rPr>
            </w:pPr>
            <w:r w:rsidRPr="00621590">
              <w:rPr>
                <w:rFonts w:ascii="Times New Roman" w:hAnsi="Times New Roman" w:cs="Times New Roman"/>
              </w:rPr>
              <w:t>6.0</w:t>
            </w:r>
          </w:p>
        </w:tc>
        <w:tc>
          <w:tcPr>
            <w:tcW w:w="805" w:type="dxa"/>
          </w:tcPr>
          <w:p w14:paraId="55162BCF" w14:textId="198B286C" w:rsidR="00621590" w:rsidRDefault="00621590" w:rsidP="00BB2550">
            <w:pPr>
              <w:rPr>
                <w:rFonts w:ascii="Times New Roman" w:hAnsi="Times New Roman" w:cs="Times New Roman"/>
              </w:rPr>
            </w:pPr>
            <w:r w:rsidRPr="00621590">
              <w:rPr>
                <w:rFonts w:ascii="Times New Roman" w:hAnsi="Times New Roman" w:cs="Times New Roman"/>
              </w:rPr>
              <w:t>30</w:t>
            </w:r>
          </w:p>
        </w:tc>
      </w:tr>
      <w:tr w:rsidR="00621590" w14:paraId="72E6AAF7" w14:textId="4E9B7D83" w:rsidTr="00DB2F6D">
        <w:tc>
          <w:tcPr>
            <w:tcW w:w="2965" w:type="dxa"/>
          </w:tcPr>
          <w:p w14:paraId="3E1D5555" w14:textId="4CCA659E" w:rsidR="00621590" w:rsidRDefault="00621590" w:rsidP="00BB2550">
            <w:pPr>
              <w:rPr>
                <w:rFonts w:ascii="Times New Roman" w:hAnsi="Times New Roman" w:cs="Times New Roman"/>
              </w:rPr>
            </w:pPr>
            <w:r>
              <w:rPr>
                <w:rFonts w:ascii="Times New Roman" w:hAnsi="Times New Roman" w:cs="Times New Roman" w:hint="eastAsia"/>
              </w:rPr>
              <w:t>BOF (MMT)</w:t>
            </w:r>
          </w:p>
        </w:tc>
        <w:tc>
          <w:tcPr>
            <w:tcW w:w="1350" w:type="dxa"/>
          </w:tcPr>
          <w:p w14:paraId="065F8522" w14:textId="1B74CF56" w:rsidR="00621590" w:rsidRDefault="00621590" w:rsidP="00BB2550">
            <w:pPr>
              <w:rPr>
                <w:rFonts w:ascii="Times New Roman" w:hAnsi="Times New Roman" w:cs="Times New Roman"/>
              </w:rPr>
            </w:pPr>
            <w:r>
              <w:rPr>
                <w:rFonts w:ascii="Times New Roman" w:hAnsi="Times New Roman" w:cs="Times New Roman" w:hint="eastAsia"/>
              </w:rPr>
              <w:t>-</w:t>
            </w:r>
          </w:p>
        </w:tc>
        <w:tc>
          <w:tcPr>
            <w:tcW w:w="1080" w:type="dxa"/>
          </w:tcPr>
          <w:p w14:paraId="1983285E" w14:textId="673BFF8B" w:rsidR="00621590" w:rsidRDefault="00621590" w:rsidP="00BB2550">
            <w:pPr>
              <w:rPr>
                <w:rFonts w:ascii="Times New Roman" w:hAnsi="Times New Roman" w:cs="Times New Roman"/>
              </w:rPr>
            </w:pPr>
            <w:r>
              <w:rPr>
                <w:rFonts w:ascii="Times New Roman" w:hAnsi="Times New Roman" w:cs="Times New Roman" w:hint="eastAsia"/>
              </w:rPr>
              <w:t>-</w:t>
            </w:r>
          </w:p>
        </w:tc>
        <w:tc>
          <w:tcPr>
            <w:tcW w:w="810" w:type="dxa"/>
          </w:tcPr>
          <w:p w14:paraId="03DC5B2F" w14:textId="355B7BC7" w:rsidR="00621590" w:rsidRPr="00466690" w:rsidRDefault="00621590" w:rsidP="00BB2550">
            <w:pPr>
              <w:rPr>
                <w:rFonts w:ascii="Times New Roman" w:hAnsi="Times New Roman" w:cs="Times New Roman"/>
              </w:rPr>
            </w:pPr>
            <w:r>
              <w:rPr>
                <w:rFonts w:ascii="Times New Roman" w:hAnsi="Times New Roman" w:cs="Times New Roman" w:hint="eastAsia"/>
              </w:rPr>
              <w:t>-</w:t>
            </w:r>
          </w:p>
        </w:tc>
        <w:tc>
          <w:tcPr>
            <w:tcW w:w="1260" w:type="dxa"/>
          </w:tcPr>
          <w:p w14:paraId="57B06EC5" w14:textId="6684F1B2" w:rsidR="00621590" w:rsidRDefault="00621590" w:rsidP="00BB2550">
            <w:pPr>
              <w:rPr>
                <w:rFonts w:ascii="Times New Roman" w:hAnsi="Times New Roman" w:cs="Times New Roman"/>
              </w:rPr>
            </w:pPr>
            <w:r w:rsidRPr="00621590">
              <w:rPr>
                <w:rFonts w:ascii="Times New Roman" w:hAnsi="Times New Roman" w:cs="Times New Roman"/>
              </w:rPr>
              <w:t>7.4</w:t>
            </w:r>
          </w:p>
        </w:tc>
        <w:tc>
          <w:tcPr>
            <w:tcW w:w="1080" w:type="dxa"/>
          </w:tcPr>
          <w:p w14:paraId="2696667E" w14:textId="72A21719" w:rsidR="00621590" w:rsidRDefault="00621590" w:rsidP="00BB2550">
            <w:pPr>
              <w:rPr>
                <w:rFonts w:ascii="Times New Roman" w:hAnsi="Times New Roman" w:cs="Times New Roman"/>
              </w:rPr>
            </w:pPr>
            <w:r w:rsidRPr="00621590">
              <w:rPr>
                <w:rFonts w:ascii="Times New Roman" w:hAnsi="Times New Roman" w:cs="Times New Roman"/>
              </w:rPr>
              <w:t>7.3</w:t>
            </w:r>
          </w:p>
        </w:tc>
        <w:tc>
          <w:tcPr>
            <w:tcW w:w="805" w:type="dxa"/>
          </w:tcPr>
          <w:p w14:paraId="3E2AF836" w14:textId="01484E1A" w:rsidR="00621590" w:rsidRDefault="00621590" w:rsidP="00BB2550">
            <w:pPr>
              <w:rPr>
                <w:rFonts w:ascii="Times New Roman" w:hAnsi="Times New Roman" w:cs="Times New Roman"/>
              </w:rPr>
            </w:pPr>
            <w:r w:rsidRPr="00621590">
              <w:rPr>
                <w:rFonts w:ascii="Times New Roman" w:hAnsi="Times New Roman" w:cs="Times New Roman"/>
              </w:rPr>
              <w:t>5</w:t>
            </w:r>
          </w:p>
        </w:tc>
      </w:tr>
      <w:tr w:rsidR="00621590" w14:paraId="253720C7" w14:textId="1180FF7E" w:rsidTr="00DB2F6D">
        <w:tc>
          <w:tcPr>
            <w:tcW w:w="2965" w:type="dxa"/>
          </w:tcPr>
          <w:p w14:paraId="1639B29B" w14:textId="0D0C6795" w:rsidR="00621590" w:rsidRDefault="00621590" w:rsidP="00BB2550">
            <w:pPr>
              <w:rPr>
                <w:rFonts w:ascii="Times New Roman" w:hAnsi="Times New Roman" w:cs="Times New Roman"/>
              </w:rPr>
            </w:pPr>
            <w:r>
              <w:rPr>
                <w:rFonts w:ascii="Times New Roman" w:hAnsi="Times New Roman" w:cs="Times New Roman" w:hint="eastAsia"/>
              </w:rPr>
              <w:t>EAF (MMT)</w:t>
            </w:r>
          </w:p>
        </w:tc>
        <w:tc>
          <w:tcPr>
            <w:tcW w:w="1350" w:type="dxa"/>
          </w:tcPr>
          <w:p w14:paraId="3E8594F0" w14:textId="0B9590D9" w:rsidR="00621590" w:rsidRDefault="00621590" w:rsidP="00BB2550">
            <w:pPr>
              <w:rPr>
                <w:rFonts w:ascii="Times New Roman" w:hAnsi="Times New Roman" w:cs="Times New Roman"/>
              </w:rPr>
            </w:pPr>
            <w:r>
              <w:rPr>
                <w:rFonts w:ascii="Times New Roman" w:hAnsi="Times New Roman" w:cs="Times New Roman" w:hint="eastAsia"/>
              </w:rPr>
              <w:t>-</w:t>
            </w:r>
          </w:p>
        </w:tc>
        <w:tc>
          <w:tcPr>
            <w:tcW w:w="1080" w:type="dxa"/>
          </w:tcPr>
          <w:p w14:paraId="25AF909C" w14:textId="31DA1A0A" w:rsidR="00621590" w:rsidRDefault="00621590" w:rsidP="00BB2550">
            <w:pPr>
              <w:rPr>
                <w:rFonts w:ascii="Times New Roman" w:hAnsi="Times New Roman" w:cs="Times New Roman"/>
              </w:rPr>
            </w:pPr>
            <w:r>
              <w:rPr>
                <w:rFonts w:ascii="Times New Roman" w:hAnsi="Times New Roman" w:cs="Times New Roman" w:hint="eastAsia"/>
              </w:rPr>
              <w:t>-</w:t>
            </w:r>
          </w:p>
        </w:tc>
        <w:tc>
          <w:tcPr>
            <w:tcW w:w="810" w:type="dxa"/>
          </w:tcPr>
          <w:p w14:paraId="79DA213B" w14:textId="624E6BE6" w:rsidR="00621590" w:rsidRPr="00466690" w:rsidRDefault="00621590" w:rsidP="00BB2550">
            <w:pPr>
              <w:rPr>
                <w:rFonts w:ascii="Times New Roman" w:hAnsi="Times New Roman" w:cs="Times New Roman"/>
              </w:rPr>
            </w:pPr>
            <w:r>
              <w:rPr>
                <w:rFonts w:ascii="Times New Roman" w:hAnsi="Times New Roman" w:cs="Times New Roman" w:hint="eastAsia"/>
              </w:rPr>
              <w:t>-</w:t>
            </w:r>
          </w:p>
        </w:tc>
        <w:tc>
          <w:tcPr>
            <w:tcW w:w="1260" w:type="dxa"/>
          </w:tcPr>
          <w:p w14:paraId="5B4B66D8" w14:textId="2C0C8B4E" w:rsidR="00621590" w:rsidRDefault="00621590" w:rsidP="00BB2550">
            <w:pPr>
              <w:rPr>
                <w:rFonts w:ascii="Times New Roman" w:hAnsi="Times New Roman" w:cs="Times New Roman"/>
              </w:rPr>
            </w:pPr>
            <w:r w:rsidRPr="00621590">
              <w:rPr>
                <w:rFonts w:ascii="Times New Roman" w:hAnsi="Times New Roman" w:cs="Times New Roman"/>
              </w:rPr>
              <w:t>2.9</w:t>
            </w:r>
          </w:p>
        </w:tc>
        <w:tc>
          <w:tcPr>
            <w:tcW w:w="1080" w:type="dxa"/>
          </w:tcPr>
          <w:p w14:paraId="76B552D1" w14:textId="783567AF" w:rsidR="00621590" w:rsidRDefault="00621590" w:rsidP="00BB2550">
            <w:pPr>
              <w:rPr>
                <w:rFonts w:ascii="Times New Roman" w:hAnsi="Times New Roman" w:cs="Times New Roman"/>
              </w:rPr>
            </w:pPr>
            <w:r w:rsidRPr="00621590">
              <w:rPr>
                <w:rFonts w:ascii="Times New Roman" w:hAnsi="Times New Roman" w:cs="Times New Roman"/>
              </w:rPr>
              <w:t>3.0</w:t>
            </w:r>
          </w:p>
        </w:tc>
        <w:tc>
          <w:tcPr>
            <w:tcW w:w="805" w:type="dxa"/>
          </w:tcPr>
          <w:p w14:paraId="1CD65061" w14:textId="72F449BF" w:rsidR="00621590" w:rsidRDefault="00621590" w:rsidP="00BB2550">
            <w:pPr>
              <w:rPr>
                <w:rFonts w:ascii="Times New Roman" w:hAnsi="Times New Roman" w:cs="Times New Roman"/>
              </w:rPr>
            </w:pPr>
            <w:r w:rsidRPr="00621590">
              <w:rPr>
                <w:rFonts w:ascii="Times New Roman" w:hAnsi="Times New Roman" w:cs="Times New Roman"/>
              </w:rPr>
              <w:t>30</w:t>
            </w:r>
          </w:p>
        </w:tc>
      </w:tr>
    </w:tbl>
    <w:p w14:paraId="3F7701DE" w14:textId="2F98C43D" w:rsidR="00BB2550" w:rsidRDefault="00BB2550" w:rsidP="00BB2550">
      <w:pPr>
        <w:rPr>
          <w:rFonts w:ascii="Times New Roman" w:hAnsi="Times New Roman" w:cs="Times New Roman"/>
        </w:rPr>
      </w:pPr>
    </w:p>
    <w:p w14:paraId="092242CB" w14:textId="0DAD3479" w:rsidR="00EF4A40" w:rsidRPr="00EF4A40" w:rsidRDefault="00EF4A40" w:rsidP="00EF4A40">
      <w:pPr>
        <w:rPr>
          <w:ins w:id="224" w:author="Yohan Min" w:date="2024-07-31T16:14:00Z"/>
        </w:rPr>
      </w:pPr>
      <w:ins w:id="225" w:author="Yohan Min" w:date="2024-07-31T16:14:00Z">
        <w:r w:rsidRPr="00EF4A40">
          <w:drawing>
            <wp:inline distT="0" distB="0" distL="0" distR="0" wp14:anchorId="1EBE6480" wp14:editId="08C09566">
              <wp:extent cx="5943600" cy="4623435"/>
              <wp:effectExtent l="0" t="0" r="0" b="5715"/>
              <wp:docPr id="461115405" name="Picture 8"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15405" name="Picture 8" descr="A group of graphs showing different valu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623435"/>
                      </a:xfrm>
                      <a:prstGeom prst="rect">
                        <a:avLst/>
                      </a:prstGeom>
                      <a:noFill/>
                      <a:ln>
                        <a:noFill/>
                      </a:ln>
                    </pic:spPr>
                  </pic:pic>
                </a:graphicData>
              </a:graphic>
            </wp:inline>
          </w:drawing>
        </w:r>
      </w:ins>
    </w:p>
    <w:p w14:paraId="23725904" w14:textId="07A08CF2" w:rsidR="00513E4D" w:rsidRDefault="00513E4D" w:rsidP="00513E4D">
      <w:commentRangeStart w:id="226"/>
      <w:del w:id="227" w:author="Yohan Min" w:date="2024-07-31T16:14:00Z" w16du:dateUtc="2024-07-31T20:14:00Z">
        <w:r w:rsidDel="00EF4A40">
          <w:rPr>
            <w:noProof/>
          </w:rPr>
          <w:drawing>
            <wp:inline distT="0" distB="0" distL="0" distR="0" wp14:anchorId="2CE334EE" wp14:editId="354BDE8E">
              <wp:extent cx="5943600" cy="4621530"/>
              <wp:effectExtent l="0" t="0" r="0" b="7620"/>
              <wp:docPr id="1984806070" name="Picture 1" descr="A group of graphs showing different levels of the same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06070" name="Picture 1" descr="A group of graphs showing different levels of the same model&#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del>
      <w:commentRangeEnd w:id="226"/>
      <w:r w:rsidR="00986C59">
        <w:rPr>
          <w:rStyle w:val="CommentReference"/>
        </w:rPr>
        <w:commentReference w:id="226"/>
      </w:r>
    </w:p>
    <w:p w14:paraId="11D73720" w14:textId="3B935BBE" w:rsidR="00513E4D" w:rsidRPr="00DB2F6D" w:rsidRDefault="00513E4D">
      <w:pPr>
        <w:pStyle w:val="Caption"/>
        <w:rPr>
          <w:rFonts w:ascii="Cambria" w:hAnsi="Cambria" w:cs="Cambria"/>
        </w:rPr>
      </w:pPr>
      <w:bookmarkStart w:id="228" w:name="_Ref169598968"/>
      <w:r w:rsidRPr="00DB2F6D">
        <w:lastRenderedPageBreak/>
        <w:t xml:space="preserve">Figure </w:t>
      </w:r>
      <w:r w:rsidR="00000000">
        <w:fldChar w:fldCharType="begin"/>
      </w:r>
      <w:r w:rsidR="00000000">
        <w:instrText xml:space="preserve"> SEQ Figure \* ARABIC </w:instrText>
      </w:r>
      <w:r w:rsidR="00000000">
        <w:fldChar w:fldCharType="separate"/>
      </w:r>
      <w:r w:rsidR="00874038" w:rsidRPr="00DB2F6D">
        <w:rPr>
          <w:noProof/>
        </w:rPr>
        <w:t>3</w:t>
      </w:r>
      <w:r w:rsidR="00000000">
        <w:rPr>
          <w:noProof/>
        </w:rPr>
        <w:fldChar w:fldCharType="end"/>
      </w:r>
      <w:bookmarkEnd w:id="228"/>
      <w:ins w:id="229" w:author="Erin N. Mayfield" w:date="2024-07-25T13:14:00Z">
        <w:r w:rsidR="0098028F">
          <w:t>.</w:t>
        </w:r>
      </w:ins>
      <w:r w:rsidRPr="00DB2F6D">
        <w:t xml:space="preserve"> </w:t>
      </w:r>
      <w:r w:rsidR="007D0E93" w:rsidRPr="00DB2F6D">
        <w:t>Relationship between employment and capacity</w:t>
      </w:r>
      <w:del w:id="230" w:author="Erin N. Mayfield" w:date="2024-07-25T13:21:00Z">
        <w:r w:rsidR="007D0E93" w:rsidRPr="00DB2F6D" w:rsidDel="00986C59">
          <w:delText xml:space="preserve"> in million metric tons at both national and state levels</w:delText>
        </w:r>
      </w:del>
      <w:del w:id="231" w:author="Erin N. Mayfield" w:date="2024-07-25T13:25:00Z">
        <w:r w:rsidR="007D0E93" w:rsidRPr="00DB2F6D" w:rsidDel="00986C59">
          <w:delText>, along with their associated trends from 1998 to 2022</w:delText>
        </w:r>
      </w:del>
      <w:r w:rsidR="007D0E93" w:rsidRPr="00DB2F6D">
        <w:t xml:space="preserve">. </w:t>
      </w:r>
      <w:ins w:id="232" w:author="Erin N. Mayfield" w:date="2024-07-25T13:22:00Z">
        <w:r w:rsidR="00986C59">
          <w:t xml:space="preserve">For panels a) – c), </w:t>
        </w:r>
      </w:ins>
      <w:del w:id="233" w:author="Erin N. Mayfield" w:date="2024-07-25T13:22:00Z">
        <w:r w:rsidR="007D0E93" w:rsidRPr="00DB2F6D" w:rsidDel="00986C59">
          <w:delText>E</w:delText>
        </w:r>
      </w:del>
      <w:ins w:id="234" w:author="Erin N. Mayfield" w:date="2024-07-25T13:22:00Z">
        <w:r w:rsidR="00986C59">
          <w:t>e</w:t>
        </w:r>
      </w:ins>
      <w:r w:rsidR="007D0E93" w:rsidRPr="00DB2F6D">
        <w:t xml:space="preserve">ach point represents </w:t>
      </w:r>
      <w:del w:id="235" w:author="Erin N. Mayfield" w:date="2024-07-25T13:23:00Z">
        <w:r w:rsidR="007D0E93" w:rsidRPr="00DB2F6D" w:rsidDel="00986C59">
          <w:delText>either the annual monthly average employment (upper and bottom left)</w:delText>
        </w:r>
      </w:del>
      <w:ins w:id="236" w:author="Erin N. Mayfield" w:date="2024-07-25T13:23:00Z">
        <w:r w:rsidR="00986C59">
          <w:t>annual, national estimates</w:t>
        </w:r>
      </w:ins>
      <w:ins w:id="237" w:author="Erin N. Mayfield" w:date="2024-07-25T13:24:00Z">
        <w:r w:rsidR="00986C59">
          <w:t xml:space="preserve"> from 1998 to 2022</w:t>
        </w:r>
      </w:ins>
      <w:ins w:id="238" w:author="Erin N. Mayfield" w:date="2024-07-25T13:23:00Z">
        <w:r w:rsidR="00986C59">
          <w:t>, and for pan</w:t>
        </w:r>
      </w:ins>
      <w:ins w:id="239" w:author="Erin N. Mayfield" w:date="2024-07-25T13:24:00Z">
        <w:r w:rsidR="00986C59">
          <w:t>el d),</w:t>
        </w:r>
      </w:ins>
      <w:del w:id="240" w:author="Erin N. Mayfield" w:date="2024-07-25T13:24:00Z">
        <w:r w:rsidR="007D0E93" w:rsidRPr="00DB2F6D" w:rsidDel="00986C59">
          <w:delText xml:space="preserve"> or the state employment estimate (bottom right)</w:delText>
        </w:r>
      </w:del>
      <w:ins w:id="241" w:author="Erin N. Mayfield" w:date="2024-07-25T13:24:00Z">
        <w:r w:rsidR="00986C59">
          <w:t xml:space="preserve"> each point represents state estimates for 2022</w:t>
        </w:r>
      </w:ins>
      <w:r w:rsidR="007D0E93" w:rsidRPr="00DB2F6D">
        <w:t>. The blue line</w:t>
      </w:r>
      <w:ins w:id="242" w:author="Erin N. Mayfield" w:date="2024-07-25T13:23:00Z">
        <w:r w:rsidR="00986C59">
          <w:t>s</w:t>
        </w:r>
      </w:ins>
      <w:r w:rsidR="007D0E93" w:rsidRPr="00DB2F6D">
        <w:t xml:space="preserve"> and shaded area</w:t>
      </w:r>
      <w:ins w:id="243" w:author="Erin N. Mayfield" w:date="2024-07-25T13:23:00Z">
        <w:r w:rsidR="00986C59">
          <w:t>s are based on simple linear</w:t>
        </w:r>
      </w:ins>
      <w:del w:id="244" w:author="Erin N. Mayfield" w:date="2024-07-25T13:23:00Z">
        <w:r w:rsidR="007D0E93" w:rsidRPr="00DB2F6D" w:rsidDel="00986C59">
          <w:delText xml:space="preserve"> indicate</w:delText>
        </w:r>
      </w:del>
      <w:r w:rsidR="007D0E93" w:rsidRPr="00DB2F6D">
        <w:t xml:space="preserve"> regression</w:t>
      </w:r>
      <w:del w:id="245" w:author="Erin N. Mayfield" w:date="2024-07-25T13:23:00Z">
        <w:r w:rsidR="007D0E93" w:rsidRPr="00DB2F6D" w:rsidDel="00986C59">
          <w:delText xml:space="preserve"> estimates from the X-axis for the Y-axis</w:delText>
        </w:r>
      </w:del>
      <w:r w:rsidR="007D0E93" w:rsidRPr="00DB2F6D">
        <w:t>.</w:t>
      </w:r>
      <w:del w:id="246" w:author="Erin N. Mayfield" w:date="2024-07-25T13:21:00Z">
        <w:r w:rsidRPr="00DB2F6D" w:rsidDel="00986C59">
          <w:delText xml:space="preserve"> </w:delText>
        </w:r>
      </w:del>
    </w:p>
    <w:p w14:paraId="2BD4EA4C" w14:textId="70794D9E" w:rsidR="0037753E" w:rsidRDefault="0037753E" w:rsidP="00395B11">
      <w:pPr>
        <w:rPr>
          <w:rFonts w:ascii="Times New Roman" w:hAnsi="Times New Roman" w:cs="Times New Roman"/>
        </w:rPr>
      </w:pPr>
      <w:r>
        <w:rPr>
          <w:rFonts w:ascii="Times New Roman" w:hAnsi="Times New Roman" w:cs="Times New Roman"/>
        </w:rPr>
        <w:t xml:space="preserve">For the regression analysis based on </w:t>
      </w:r>
      <w:r w:rsidRPr="00BB2550">
        <w:rPr>
          <w:rFonts w:ascii="Times New Roman" w:hAnsi="Times New Roman" w:cs="Times New Roman"/>
        </w:rPr>
        <w:t>national</w:t>
      </w:r>
      <w:r>
        <w:rPr>
          <w:rFonts w:ascii="Times New Roman" w:hAnsi="Times New Roman" w:cs="Times New Roman"/>
        </w:rPr>
        <w:t>-</w:t>
      </w:r>
      <w:r w:rsidRPr="00BB2550">
        <w:rPr>
          <w:rFonts w:ascii="Times New Roman" w:hAnsi="Times New Roman" w:cs="Times New Roman"/>
        </w:rPr>
        <w:t>level</w:t>
      </w:r>
      <w:r>
        <w:rPr>
          <w:rFonts w:ascii="Times New Roman" w:hAnsi="Times New Roman" w:cs="Times New Roman"/>
        </w:rPr>
        <w:t xml:space="preserve"> data</w:t>
      </w:r>
      <w:r w:rsidRPr="00BB2550">
        <w:rPr>
          <w:rFonts w:ascii="Times New Roman" w:hAnsi="Times New Roman" w:cs="Times New Roman"/>
        </w:rPr>
        <w:t xml:space="preserve">, </w:t>
      </w:r>
      <w:r>
        <w:rPr>
          <w:rFonts w:ascii="Times New Roman" w:hAnsi="Times New Roman" w:cs="Times New Roman"/>
        </w:rPr>
        <w:t>we specify models based on</w:t>
      </w:r>
      <w:r w:rsidRPr="00BB2550">
        <w:rPr>
          <w:rFonts w:ascii="Times New Roman" w:hAnsi="Times New Roman" w:cs="Times New Roman"/>
        </w:rPr>
        <w:t xml:space="preserve"> employment</w:t>
      </w:r>
      <w:r>
        <w:rPr>
          <w:rFonts w:ascii="Times New Roman" w:hAnsi="Times New Roman" w:cs="Times New Roman"/>
        </w:rPr>
        <w:t xml:space="preserve"> alternatively regressed on </w:t>
      </w:r>
      <w:r w:rsidRPr="00BB2550">
        <w:rPr>
          <w:rFonts w:ascii="Times New Roman" w:hAnsi="Times New Roman" w:cs="Times New Roman"/>
        </w:rPr>
        <w:t xml:space="preserve">steel capacity, iron and steel production, and the proportion of </w:t>
      </w:r>
      <w:r>
        <w:rPr>
          <w:rFonts w:ascii="Times New Roman" w:hAnsi="Times New Roman" w:cs="Times New Roman"/>
        </w:rPr>
        <w:t xml:space="preserve">steel production using </w:t>
      </w:r>
      <w:r w:rsidRPr="00BB2550">
        <w:rPr>
          <w:rFonts w:ascii="Times New Roman" w:hAnsi="Times New Roman" w:cs="Times New Roman"/>
        </w:rPr>
        <w:t>BOF and EAF</w:t>
      </w:r>
      <w:r>
        <w:rPr>
          <w:rFonts w:ascii="Times New Roman" w:hAnsi="Times New Roman" w:cs="Times New Roman"/>
        </w:rPr>
        <w:t xml:space="preserve"> technologies</w:t>
      </w:r>
      <w:r w:rsidRPr="00BB2550">
        <w:rPr>
          <w:rFonts w:ascii="Times New Roman" w:hAnsi="Times New Roman" w:cs="Times New Roman"/>
        </w:rPr>
        <w:t xml:space="preserve">. </w:t>
      </w:r>
      <w:r>
        <w:rPr>
          <w:rFonts w:ascii="Times New Roman" w:hAnsi="Times New Roman" w:cs="Times New Roman"/>
        </w:rPr>
        <w:t>For the regression analysis based on</w:t>
      </w:r>
      <w:r w:rsidRPr="00BB2550">
        <w:rPr>
          <w:rFonts w:ascii="Times New Roman" w:hAnsi="Times New Roman" w:cs="Times New Roman"/>
        </w:rPr>
        <w:t xml:space="preserve"> state</w:t>
      </w:r>
      <w:r>
        <w:rPr>
          <w:rFonts w:ascii="Times New Roman" w:hAnsi="Times New Roman" w:cs="Times New Roman"/>
        </w:rPr>
        <w:t>-</w:t>
      </w:r>
      <w:r w:rsidRPr="00BB2550">
        <w:rPr>
          <w:rFonts w:ascii="Times New Roman" w:hAnsi="Times New Roman" w:cs="Times New Roman"/>
        </w:rPr>
        <w:t>level</w:t>
      </w:r>
      <w:r>
        <w:rPr>
          <w:rFonts w:ascii="Times New Roman" w:hAnsi="Times New Roman" w:cs="Times New Roman"/>
        </w:rPr>
        <w:t xml:space="preserve"> data</w:t>
      </w:r>
      <w:r w:rsidRPr="00BB2550">
        <w:rPr>
          <w:rFonts w:ascii="Times New Roman" w:hAnsi="Times New Roman" w:cs="Times New Roman"/>
        </w:rPr>
        <w:t xml:space="preserve">, </w:t>
      </w:r>
      <w:r>
        <w:rPr>
          <w:rFonts w:ascii="Times New Roman" w:hAnsi="Times New Roman" w:cs="Times New Roman"/>
        </w:rPr>
        <w:t>we specify models based on employment regressed on steel capacities</w:t>
      </w:r>
      <w:r w:rsidRPr="00BB2550">
        <w:rPr>
          <w:rFonts w:ascii="Times New Roman" w:hAnsi="Times New Roman" w:cs="Times New Roman"/>
        </w:rPr>
        <w:t xml:space="preserve"> </w:t>
      </w:r>
      <w:r>
        <w:rPr>
          <w:rFonts w:ascii="Times New Roman" w:hAnsi="Times New Roman" w:cs="Times New Roman"/>
        </w:rPr>
        <w:t>by technology</w:t>
      </w:r>
      <w:r w:rsidRPr="00BB2550">
        <w:rPr>
          <w:rFonts w:ascii="Times New Roman" w:hAnsi="Times New Roman" w:cs="Times New Roman"/>
        </w:rPr>
        <w:t>.</w:t>
      </w:r>
    </w:p>
    <w:p w14:paraId="59F251B9" w14:textId="3764F0EC" w:rsidR="00395B11" w:rsidRPr="00395B11" w:rsidRDefault="0037753E" w:rsidP="00395B11">
      <w:pPr>
        <w:rPr>
          <w:rFonts w:ascii="Times New Roman" w:hAnsi="Times New Roman" w:cs="Times New Roman"/>
        </w:rPr>
      </w:pPr>
      <w:r>
        <w:rPr>
          <w:rFonts w:ascii="Times New Roman" w:hAnsi="Times New Roman" w:cs="Times New Roman"/>
        </w:rPr>
        <w:t>Results from the regression analysis are provide in</w:t>
      </w:r>
      <w:r w:rsidR="00874038">
        <w:rPr>
          <w:rFonts w:ascii="Times New Roman" w:hAnsi="Times New Roman" w:cs="Times New Roman" w:hint="eastAsia"/>
        </w:rPr>
        <w:t xml:space="preserve"> </w:t>
      </w:r>
      <w:r w:rsidR="00874038">
        <w:rPr>
          <w:rFonts w:ascii="Times New Roman" w:hAnsi="Times New Roman" w:cs="Times New Roman"/>
        </w:rPr>
        <w:fldChar w:fldCharType="begin"/>
      </w:r>
      <w:r w:rsidR="00874038">
        <w:rPr>
          <w:rFonts w:ascii="Times New Roman" w:hAnsi="Times New Roman" w:cs="Times New Roman"/>
        </w:rPr>
        <w:instrText xml:space="preserve"> REF _Ref169605585 \h </w:instrText>
      </w:r>
      <w:r w:rsidR="00874038">
        <w:rPr>
          <w:rFonts w:ascii="Times New Roman" w:hAnsi="Times New Roman" w:cs="Times New Roman"/>
        </w:rPr>
      </w:r>
      <w:r w:rsidR="00874038">
        <w:rPr>
          <w:rFonts w:ascii="Times New Roman" w:hAnsi="Times New Roman" w:cs="Times New Roman"/>
        </w:rPr>
        <w:fldChar w:fldCharType="separate"/>
      </w:r>
      <w:r w:rsidR="00874038">
        <w:t xml:space="preserve">Table </w:t>
      </w:r>
      <w:r w:rsidR="00874038">
        <w:rPr>
          <w:noProof/>
        </w:rPr>
        <w:t>2</w:t>
      </w:r>
      <w:r w:rsidR="00874038">
        <w:rPr>
          <w:rFonts w:ascii="Times New Roman" w:hAnsi="Times New Roman" w:cs="Times New Roman"/>
        </w:rPr>
        <w:fldChar w:fldCharType="end"/>
      </w:r>
      <w:r>
        <w:rPr>
          <w:rFonts w:ascii="Times New Roman" w:hAnsi="Times New Roman" w:cs="Times New Roman"/>
        </w:rPr>
        <w:t>.</w:t>
      </w:r>
      <w:r w:rsidRPr="00395B11">
        <w:rPr>
          <w:rFonts w:ascii="Times New Roman" w:hAnsi="Times New Roman" w:cs="Times New Roman"/>
        </w:rPr>
        <w:t xml:space="preserve"> </w:t>
      </w:r>
      <w:r>
        <w:rPr>
          <w:rFonts w:ascii="Times New Roman" w:hAnsi="Times New Roman" w:cs="Times New Roman"/>
        </w:rPr>
        <w:t>T</w:t>
      </w:r>
      <w:r w:rsidR="00395B11" w:rsidRPr="00395B11">
        <w:rPr>
          <w:rFonts w:ascii="Times New Roman" w:hAnsi="Times New Roman" w:cs="Times New Roman"/>
        </w:rPr>
        <w:t>he estimated employment factor</w:t>
      </w:r>
      <w:r w:rsidR="00FE42EE">
        <w:rPr>
          <w:rFonts w:ascii="Times New Roman" w:hAnsi="Times New Roman" w:cs="Times New Roman"/>
        </w:rPr>
        <w:t>s</w:t>
      </w:r>
      <w:r w:rsidR="00395B11" w:rsidRPr="00395B11">
        <w:rPr>
          <w:rFonts w:ascii="Times New Roman" w:hAnsi="Times New Roman" w:cs="Times New Roman"/>
        </w:rPr>
        <w:t xml:space="preserve"> </w:t>
      </w:r>
      <w:r w:rsidR="00FE42EE">
        <w:rPr>
          <w:rFonts w:ascii="Times New Roman" w:hAnsi="Times New Roman" w:cs="Times New Roman"/>
        </w:rPr>
        <w:t>are</w:t>
      </w:r>
      <w:r w:rsidR="00395B11" w:rsidRPr="00395B11">
        <w:rPr>
          <w:rFonts w:ascii="Times New Roman" w:hAnsi="Times New Roman" w:cs="Times New Roman"/>
        </w:rPr>
        <w:t xml:space="preserve"> 611</w:t>
      </w:r>
      <w:r w:rsidR="00FE42EE">
        <w:rPr>
          <w:rFonts w:ascii="Times New Roman" w:hAnsi="Times New Roman" w:cs="Times New Roman"/>
        </w:rPr>
        <w:t xml:space="preserve"> and 865</w:t>
      </w:r>
      <w:r>
        <w:rPr>
          <w:rFonts w:ascii="Times New Roman" w:hAnsi="Times New Roman" w:cs="Times New Roman"/>
        </w:rPr>
        <w:t xml:space="preserve"> jobs</w:t>
      </w:r>
      <w:r w:rsidR="00395B11" w:rsidRPr="00395B11">
        <w:rPr>
          <w:rFonts w:ascii="Times New Roman" w:hAnsi="Times New Roman" w:cs="Times New Roman"/>
        </w:rPr>
        <w:t xml:space="preserve"> per </w:t>
      </w:r>
      <w:r>
        <w:rPr>
          <w:rFonts w:ascii="Times New Roman" w:hAnsi="Times New Roman" w:cs="Times New Roman"/>
        </w:rPr>
        <w:t>MMT of</w:t>
      </w:r>
      <w:r w:rsidRPr="00395B11">
        <w:rPr>
          <w:rFonts w:ascii="Times New Roman" w:hAnsi="Times New Roman" w:cs="Times New Roman"/>
        </w:rPr>
        <w:t xml:space="preserve"> </w:t>
      </w:r>
      <w:r w:rsidR="00395B11" w:rsidRPr="00395B11">
        <w:rPr>
          <w:rFonts w:ascii="Times New Roman" w:hAnsi="Times New Roman" w:cs="Times New Roman"/>
        </w:rPr>
        <w:t>steel</w:t>
      </w:r>
      <w:r w:rsidR="00FE42EE">
        <w:rPr>
          <w:rFonts w:ascii="Times New Roman" w:hAnsi="Times New Roman" w:cs="Times New Roman"/>
        </w:rPr>
        <w:t xml:space="preserve"> production based on the state- and national-level datasets, respectively; the national-level employment factor is notably higher than the state-level employment factor, reflecting increasing labor productivity over time</w:t>
      </w:r>
      <w:r w:rsidR="00395B11" w:rsidRPr="00395B11">
        <w:rPr>
          <w:rFonts w:ascii="Times New Roman" w:hAnsi="Times New Roman" w:cs="Times New Roman"/>
        </w:rPr>
        <w:t xml:space="preserve">. </w:t>
      </w:r>
      <w:r w:rsidR="00FE42EE">
        <w:rPr>
          <w:rFonts w:ascii="Times New Roman" w:hAnsi="Times New Roman" w:cs="Times New Roman"/>
        </w:rPr>
        <w:t>Based on the state-level regression, we further show differences in employment factors by technology; the employment factors for BOF is slightly higher than EAF</w:t>
      </w:r>
      <w:r w:rsidR="00395B11" w:rsidRPr="00395B11">
        <w:rPr>
          <w:rFonts w:ascii="Times New Roman" w:hAnsi="Times New Roman" w:cs="Times New Roman"/>
        </w:rPr>
        <w:t>.</w:t>
      </w:r>
    </w:p>
    <w:p w14:paraId="031E8412" w14:textId="752433A4" w:rsidR="00395B11" w:rsidRDefault="00FE42EE" w:rsidP="00395B11">
      <w:pPr>
        <w:rPr>
          <w:rFonts w:ascii="Times New Roman" w:hAnsi="Times New Roman" w:cs="Times New Roman"/>
        </w:rPr>
      </w:pPr>
      <w:r>
        <w:rPr>
          <w:rFonts w:ascii="Times New Roman" w:hAnsi="Times New Roman" w:cs="Times New Roman"/>
        </w:rPr>
        <w:t>T</w:t>
      </w:r>
      <w:r w:rsidR="00395B11" w:rsidRPr="00395B11">
        <w:rPr>
          <w:rFonts w:ascii="Times New Roman" w:hAnsi="Times New Roman" w:cs="Times New Roman"/>
        </w:rPr>
        <w:t xml:space="preserve">he </w:t>
      </w:r>
      <w:r>
        <w:rPr>
          <w:rFonts w:ascii="Times New Roman" w:hAnsi="Times New Roman" w:cs="Times New Roman"/>
        </w:rPr>
        <w:t>employment factors based on</w:t>
      </w:r>
      <w:r w:rsidR="00395B11" w:rsidRPr="00395B11">
        <w:rPr>
          <w:rFonts w:ascii="Times New Roman" w:hAnsi="Times New Roman" w:cs="Times New Roman"/>
        </w:rPr>
        <w:t xml:space="preserve"> the state-level </w:t>
      </w:r>
      <w:r>
        <w:rPr>
          <w:rFonts w:ascii="Times New Roman" w:hAnsi="Times New Roman" w:cs="Times New Roman"/>
        </w:rPr>
        <w:t>data</w:t>
      </w:r>
      <w:r w:rsidR="00395B11" w:rsidRPr="00395B11">
        <w:rPr>
          <w:rFonts w:ascii="Times New Roman" w:hAnsi="Times New Roman" w:cs="Times New Roman"/>
        </w:rPr>
        <w:t xml:space="preserve"> likely</w:t>
      </w:r>
      <w:r>
        <w:rPr>
          <w:rFonts w:ascii="Times New Roman" w:hAnsi="Times New Roman" w:cs="Times New Roman"/>
        </w:rPr>
        <w:t xml:space="preserve"> best</w:t>
      </w:r>
      <w:r w:rsidR="00395B11" w:rsidRPr="00395B11">
        <w:rPr>
          <w:rFonts w:ascii="Times New Roman" w:hAnsi="Times New Roman" w:cs="Times New Roman"/>
        </w:rPr>
        <w:t xml:space="preserve"> reflect the </w:t>
      </w:r>
      <w:r>
        <w:rPr>
          <w:rFonts w:ascii="Times New Roman" w:hAnsi="Times New Roman" w:cs="Times New Roman"/>
        </w:rPr>
        <w:t>current industry</w:t>
      </w:r>
      <w:r w:rsidR="00395B11" w:rsidRPr="00395B11">
        <w:rPr>
          <w:rFonts w:ascii="Times New Roman" w:hAnsi="Times New Roman" w:cs="Times New Roman"/>
        </w:rPr>
        <w:t>. These estimates provide valuable insights into the current state of employment dynamics within the iron and steel industry, highlighting the need for continued monitoring and analysis to understand the evolving landscape.</w:t>
      </w:r>
    </w:p>
    <w:p w14:paraId="6BE957F0" w14:textId="77777777" w:rsidR="00874038" w:rsidRDefault="00874038" w:rsidP="00395B11">
      <w:pPr>
        <w:rPr>
          <w:rFonts w:ascii="Times New Roman" w:hAnsi="Times New Roman" w:cs="Times New Roman"/>
        </w:rPr>
      </w:pPr>
    </w:p>
    <w:p w14:paraId="538D9B3D" w14:textId="77777777" w:rsidR="00874038" w:rsidRDefault="00874038" w:rsidP="00395B11">
      <w:pPr>
        <w:rPr>
          <w:rFonts w:ascii="Times New Roman" w:hAnsi="Times New Roman" w:cs="Times New Roman"/>
        </w:rPr>
      </w:pPr>
    </w:p>
    <w:p w14:paraId="5ED85EA3" w14:textId="77777777" w:rsidR="00874038" w:rsidRDefault="00874038" w:rsidP="00395B11">
      <w:pPr>
        <w:rPr>
          <w:rFonts w:ascii="Times New Roman" w:hAnsi="Times New Roman" w:cs="Times New Roman"/>
        </w:rPr>
      </w:pPr>
    </w:p>
    <w:p w14:paraId="19307D55" w14:textId="27C45A13" w:rsidR="00BB2550" w:rsidRPr="00DB2F6D" w:rsidRDefault="00874038">
      <w:pPr>
        <w:pStyle w:val="Caption"/>
      </w:pPr>
      <w:bookmarkStart w:id="247" w:name="_Ref169605585"/>
      <w:r w:rsidRPr="00DB2F6D">
        <w:t xml:space="preserve">Table </w:t>
      </w:r>
      <w:r w:rsidR="00000000">
        <w:fldChar w:fldCharType="begin"/>
      </w:r>
      <w:r w:rsidR="00000000">
        <w:instrText xml:space="preserve"> SEQ Table \* ARABIC </w:instrText>
      </w:r>
      <w:r w:rsidR="00000000">
        <w:fldChar w:fldCharType="separate"/>
      </w:r>
      <w:r w:rsidRPr="00DB2F6D">
        <w:rPr>
          <w:noProof/>
        </w:rPr>
        <w:t>2</w:t>
      </w:r>
      <w:r w:rsidR="00000000">
        <w:rPr>
          <w:noProof/>
        </w:rPr>
        <w:fldChar w:fldCharType="end"/>
      </w:r>
      <w:bookmarkEnd w:id="247"/>
      <w:r w:rsidRPr="00DB2F6D">
        <w:t xml:space="preserve"> </w:t>
      </w:r>
      <w:r w:rsidR="00EE01D3" w:rsidRPr="00DB2F6D">
        <w:t>Regression model results of coefficients</w:t>
      </w:r>
      <w:r w:rsidRPr="00DB2F6D">
        <w:t xml:space="preserve"> for national-level (USGS and BLS) and state-level (BLS) datasets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710"/>
        <w:gridCol w:w="1975"/>
        <w:gridCol w:w="1440"/>
        <w:gridCol w:w="2155"/>
      </w:tblGrid>
      <w:tr w:rsidR="001A1302" w14:paraId="12341CB1" w14:textId="77777777" w:rsidTr="00DB2F6D">
        <w:tc>
          <w:tcPr>
            <w:tcW w:w="2070" w:type="dxa"/>
            <w:tcBorders>
              <w:top w:val="single" w:sz="4" w:space="0" w:color="auto"/>
              <w:bottom w:val="single" w:sz="4" w:space="0" w:color="auto"/>
            </w:tcBorders>
          </w:tcPr>
          <w:p w14:paraId="555CFEB3" w14:textId="77777777" w:rsidR="001A1302" w:rsidRDefault="001A1302" w:rsidP="00BB2550">
            <w:pPr>
              <w:jc w:val="center"/>
              <w:rPr>
                <w:rFonts w:ascii="Times New Roman" w:hAnsi="Times New Roman" w:cs="Times New Roman"/>
              </w:rPr>
            </w:pPr>
          </w:p>
        </w:tc>
        <w:tc>
          <w:tcPr>
            <w:tcW w:w="3685" w:type="dxa"/>
            <w:gridSpan w:val="2"/>
            <w:tcBorders>
              <w:top w:val="single" w:sz="4" w:space="0" w:color="auto"/>
              <w:bottom w:val="single" w:sz="4" w:space="0" w:color="auto"/>
            </w:tcBorders>
          </w:tcPr>
          <w:p w14:paraId="0B0247D3" w14:textId="406C9B66" w:rsidR="001A1302" w:rsidRDefault="001A1302" w:rsidP="00BB2550">
            <w:pPr>
              <w:jc w:val="center"/>
              <w:rPr>
                <w:rFonts w:ascii="Times New Roman" w:hAnsi="Times New Roman" w:cs="Times New Roman"/>
              </w:rPr>
            </w:pPr>
            <w:r>
              <w:rPr>
                <w:rFonts w:ascii="Times New Roman" w:hAnsi="Times New Roman" w:cs="Times New Roman" w:hint="eastAsia"/>
              </w:rPr>
              <w:t>National</w:t>
            </w:r>
          </w:p>
        </w:tc>
        <w:tc>
          <w:tcPr>
            <w:tcW w:w="3595" w:type="dxa"/>
            <w:gridSpan w:val="2"/>
            <w:tcBorders>
              <w:top w:val="single" w:sz="4" w:space="0" w:color="auto"/>
              <w:bottom w:val="single" w:sz="4" w:space="0" w:color="auto"/>
            </w:tcBorders>
          </w:tcPr>
          <w:p w14:paraId="5BCE3E2D" w14:textId="0AA470BA" w:rsidR="001A1302" w:rsidRDefault="001A1302" w:rsidP="00BB2550">
            <w:pPr>
              <w:jc w:val="center"/>
              <w:rPr>
                <w:rFonts w:ascii="Times New Roman" w:hAnsi="Times New Roman" w:cs="Times New Roman"/>
              </w:rPr>
            </w:pPr>
            <w:r>
              <w:rPr>
                <w:rFonts w:ascii="Times New Roman" w:hAnsi="Times New Roman" w:cs="Times New Roman" w:hint="eastAsia"/>
              </w:rPr>
              <w:t>State</w:t>
            </w:r>
          </w:p>
        </w:tc>
      </w:tr>
      <w:tr w:rsidR="00874038" w14:paraId="3FE8AB5B" w14:textId="77777777" w:rsidTr="00DB2F6D">
        <w:tc>
          <w:tcPr>
            <w:tcW w:w="2070" w:type="dxa"/>
            <w:tcBorders>
              <w:top w:val="single" w:sz="4" w:space="0" w:color="auto"/>
            </w:tcBorders>
          </w:tcPr>
          <w:p w14:paraId="623B1C87" w14:textId="285D2E4F" w:rsidR="001A1302" w:rsidRDefault="001A1302" w:rsidP="00BB2550">
            <w:pPr>
              <w:jc w:val="center"/>
              <w:rPr>
                <w:rFonts w:ascii="Times New Roman" w:hAnsi="Times New Roman" w:cs="Times New Roman"/>
              </w:rPr>
            </w:pPr>
            <w:r>
              <w:rPr>
                <w:rFonts w:ascii="Times New Roman" w:hAnsi="Times New Roman" w:cs="Times New Roman" w:hint="eastAsia"/>
              </w:rPr>
              <w:t>Steel Capacity</w:t>
            </w:r>
          </w:p>
        </w:tc>
        <w:tc>
          <w:tcPr>
            <w:tcW w:w="1710" w:type="dxa"/>
            <w:tcBorders>
              <w:top w:val="single" w:sz="4" w:space="0" w:color="auto"/>
            </w:tcBorders>
          </w:tcPr>
          <w:p w14:paraId="7431BFA8" w14:textId="77777777" w:rsidR="00196AC1" w:rsidRDefault="001A1302" w:rsidP="00BB2550">
            <w:pPr>
              <w:jc w:val="center"/>
              <w:rPr>
                <w:rFonts w:ascii="Times New Roman" w:hAnsi="Times New Roman" w:cs="Times New Roman"/>
              </w:rPr>
            </w:pPr>
            <w:r>
              <w:rPr>
                <w:rFonts w:ascii="Times New Roman" w:hAnsi="Times New Roman" w:cs="Times New Roman" w:hint="eastAsia"/>
              </w:rPr>
              <w:t>865.5***</w:t>
            </w:r>
          </w:p>
          <w:p w14:paraId="10C246CE" w14:textId="27F4C4E1" w:rsidR="001A1302" w:rsidRDefault="001A1302" w:rsidP="00BB2550">
            <w:pPr>
              <w:jc w:val="center"/>
              <w:rPr>
                <w:rFonts w:ascii="Times New Roman" w:hAnsi="Times New Roman" w:cs="Times New Roman"/>
              </w:rPr>
            </w:pPr>
            <w:r>
              <w:rPr>
                <w:rFonts w:ascii="Times New Roman" w:hAnsi="Times New Roman" w:cs="Times New Roman" w:hint="eastAsia"/>
              </w:rPr>
              <w:t>(25.5)</w:t>
            </w:r>
          </w:p>
        </w:tc>
        <w:tc>
          <w:tcPr>
            <w:tcW w:w="1975" w:type="dxa"/>
            <w:tcBorders>
              <w:top w:val="single" w:sz="4" w:space="0" w:color="auto"/>
            </w:tcBorders>
          </w:tcPr>
          <w:p w14:paraId="218077E4" w14:textId="77777777" w:rsidR="00196AC1" w:rsidRDefault="001A1302" w:rsidP="00BB2550">
            <w:pPr>
              <w:jc w:val="center"/>
              <w:rPr>
                <w:rFonts w:ascii="Times New Roman" w:hAnsi="Times New Roman" w:cs="Times New Roman"/>
              </w:rPr>
            </w:pPr>
            <w:r w:rsidRPr="001A1302">
              <w:rPr>
                <w:rFonts w:ascii="Times New Roman" w:hAnsi="Times New Roman" w:cs="Times New Roman"/>
              </w:rPr>
              <w:t>2,537.2***</w:t>
            </w:r>
          </w:p>
          <w:p w14:paraId="0823058F" w14:textId="1CB3318C" w:rsidR="001A1302" w:rsidRDefault="001A1302" w:rsidP="00BB2550">
            <w:pPr>
              <w:jc w:val="center"/>
              <w:rPr>
                <w:rFonts w:ascii="Times New Roman" w:hAnsi="Times New Roman" w:cs="Times New Roman"/>
              </w:rPr>
            </w:pPr>
            <w:r>
              <w:rPr>
                <w:rFonts w:ascii="Times New Roman" w:hAnsi="Times New Roman" w:cs="Times New Roman" w:hint="eastAsia"/>
              </w:rPr>
              <w:t>(371.3)</w:t>
            </w:r>
          </w:p>
        </w:tc>
        <w:tc>
          <w:tcPr>
            <w:tcW w:w="1440" w:type="dxa"/>
            <w:tcBorders>
              <w:top w:val="single" w:sz="4" w:space="0" w:color="auto"/>
            </w:tcBorders>
          </w:tcPr>
          <w:p w14:paraId="0BE6773D" w14:textId="77777777" w:rsidR="00196AC1" w:rsidRDefault="001A1302" w:rsidP="00BB2550">
            <w:pPr>
              <w:jc w:val="center"/>
              <w:rPr>
                <w:rFonts w:ascii="Times New Roman" w:hAnsi="Times New Roman" w:cs="Times New Roman"/>
              </w:rPr>
            </w:pPr>
            <w:r w:rsidRPr="001A1302">
              <w:rPr>
                <w:rFonts w:ascii="Times New Roman" w:hAnsi="Times New Roman" w:cs="Times New Roman"/>
              </w:rPr>
              <w:t>611.1***</w:t>
            </w:r>
          </w:p>
          <w:p w14:paraId="429905AF" w14:textId="40A4C355" w:rsidR="001A1302" w:rsidRDefault="001A1302" w:rsidP="00BB2550">
            <w:pPr>
              <w:jc w:val="center"/>
              <w:rPr>
                <w:rFonts w:ascii="Times New Roman" w:hAnsi="Times New Roman" w:cs="Times New Roman"/>
              </w:rPr>
            </w:pPr>
            <w:r>
              <w:rPr>
                <w:rFonts w:ascii="Times New Roman" w:hAnsi="Times New Roman" w:cs="Times New Roman" w:hint="eastAsia"/>
              </w:rPr>
              <w:t>(25.8)</w:t>
            </w:r>
          </w:p>
        </w:tc>
        <w:tc>
          <w:tcPr>
            <w:tcW w:w="2155" w:type="dxa"/>
            <w:tcBorders>
              <w:top w:val="single" w:sz="4" w:space="0" w:color="auto"/>
            </w:tcBorders>
          </w:tcPr>
          <w:p w14:paraId="037BD009" w14:textId="00664C8B" w:rsidR="001A1302" w:rsidRDefault="001A1302" w:rsidP="00BB2550">
            <w:pPr>
              <w:jc w:val="center"/>
              <w:rPr>
                <w:rFonts w:ascii="Times New Roman" w:hAnsi="Times New Roman" w:cs="Times New Roman"/>
              </w:rPr>
            </w:pPr>
            <w:r>
              <w:rPr>
                <w:rFonts w:ascii="Times New Roman" w:hAnsi="Times New Roman" w:cs="Times New Roman" w:hint="eastAsia"/>
              </w:rPr>
              <w:t>-</w:t>
            </w:r>
          </w:p>
        </w:tc>
      </w:tr>
      <w:tr w:rsidR="00874038" w14:paraId="3B382EC7" w14:textId="77777777" w:rsidTr="00DB2F6D">
        <w:tc>
          <w:tcPr>
            <w:tcW w:w="2070" w:type="dxa"/>
          </w:tcPr>
          <w:p w14:paraId="5C02A3D7" w14:textId="7B92F539" w:rsidR="001A1302" w:rsidRDefault="001A1302" w:rsidP="00BB2550">
            <w:pPr>
              <w:jc w:val="center"/>
              <w:rPr>
                <w:rFonts w:ascii="Times New Roman" w:hAnsi="Times New Roman" w:cs="Times New Roman"/>
              </w:rPr>
            </w:pPr>
            <w:r>
              <w:rPr>
                <w:rFonts w:ascii="Times New Roman" w:hAnsi="Times New Roman" w:cs="Times New Roman" w:hint="eastAsia"/>
              </w:rPr>
              <w:t>BOF</w:t>
            </w:r>
          </w:p>
        </w:tc>
        <w:tc>
          <w:tcPr>
            <w:tcW w:w="1710" w:type="dxa"/>
          </w:tcPr>
          <w:p w14:paraId="6C544A84" w14:textId="295771B9"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1975" w:type="dxa"/>
          </w:tcPr>
          <w:p w14:paraId="78BB9ADE" w14:textId="71823737"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1440" w:type="dxa"/>
          </w:tcPr>
          <w:p w14:paraId="50312CA9" w14:textId="0A4DDC28"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2155" w:type="dxa"/>
          </w:tcPr>
          <w:p w14:paraId="3D66CA62" w14:textId="77777777" w:rsidR="00196AC1" w:rsidRDefault="001A1302" w:rsidP="00BB2550">
            <w:pPr>
              <w:jc w:val="center"/>
              <w:rPr>
                <w:rFonts w:ascii="Times New Roman" w:hAnsi="Times New Roman" w:cs="Times New Roman"/>
              </w:rPr>
            </w:pPr>
            <w:r w:rsidRPr="001A1302">
              <w:rPr>
                <w:rFonts w:ascii="Times New Roman" w:hAnsi="Times New Roman" w:cs="Times New Roman"/>
              </w:rPr>
              <w:t>619.6***</w:t>
            </w:r>
          </w:p>
          <w:p w14:paraId="098B2C89" w14:textId="45BB4C31" w:rsidR="001A1302" w:rsidRDefault="001A1302" w:rsidP="00BB2550">
            <w:pPr>
              <w:jc w:val="center"/>
              <w:rPr>
                <w:rFonts w:ascii="Times New Roman" w:hAnsi="Times New Roman" w:cs="Times New Roman"/>
              </w:rPr>
            </w:pPr>
            <w:r>
              <w:rPr>
                <w:rFonts w:ascii="Times New Roman" w:hAnsi="Times New Roman" w:cs="Times New Roman" w:hint="eastAsia"/>
              </w:rPr>
              <w:t>(56.5)</w:t>
            </w:r>
          </w:p>
        </w:tc>
      </w:tr>
      <w:tr w:rsidR="00874038" w14:paraId="34CB8BB0" w14:textId="77777777" w:rsidTr="00DB2F6D">
        <w:tc>
          <w:tcPr>
            <w:tcW w:w="2070" w:type="dxa"/>
            <w:tcBorders>
              <w:bottom w:val="nil"/>
            </w:tcBorders>
          </w:tcPr>
          <w:p w14:paraId="75676C2B" w14:textId="60A30A36" w:rsidR="001A1302" w:rsidRDefault="001A1302" w:rsidP="00BB2550">
            <w:pPr>
              <w:jc w:val="center"/>
              <w:rPr>
                <w:rFonts w:ascii="Times New Roman" w:hAnsi="Times New Roman" w:cs="Times New Roman"/>
              </w:rPr>
            </w:pPr>
            <w:r>
              <w:rPr>
                <w:rFonts w:ascii="Times New Roman" w:hAnsi="Times New Roman" w:cs="Times New Roman" w:hint="eastAsia"/>
              </w:rPr>
              <w:t>EAF</w:t>
            </w:r>
          </w:p>
        </w:tc>
        <w:tc>
          <w:tcPr>
            <w:tcW w:w="1710" w:type="dxa"/>
            <w:tcBorders>
              <w:bottom w:val="nil"/>
            </w:tcBorders>
          </w:tcPr>
          <w:p w14:paraId="1BADB2B2" w14:textId="1D96B132"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1975" w:type="dxa"/>
            <w:tcBorders>
              <w:bottom w:val="nil"/>
            </w:tcBorders>
          </w:tcPr>
          <w:p w14:paraId="71AD20EA" w14:textId="39A45483"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1440" w:type="dxa"/>
            <w:tcBorders>
              <w:bottom w:val="nil"/>
            </w:tcBorders>
          </w:tcPr>
          <w:p w14:paraId="19D4B170" w14:textId="2A580B26"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2155" w:type="dxa"/>
            <w:tcBorders>
              <w:bottom w:val="nil"/>
            </w:tcBorders>
          </w:tcPr>
          <w:p w14:paraId="14A9E70F" w14:textId="77777777" w:rsidR="00196AC1" w:rsidRDefault="001A1302" w:rsidP="00BB2550">
            <w:pPr>
              <w:jc w:val="center"/>
              <w:rPr>
                <w:rFonts w:ascii="Times New Roman" w:hAnsi="Times New Roman" w:cs="Times New Roman"/>
              </w:rPr>
            </w:pPr>
            <w:r w:rsidRPr="001A1302">
              <w:rPr>
                <w:rFonts w:ascii="Times New Roman" w:hAnsi="Times New Roman" w:cs="Times New Roman"/>
              </w:rPr>
              <w:t>602.9***</w:t>
            </w:r>
          </w:p>
          <w:p w14:paraId="0FA7D60E" w14:textId="7C4F98E8" w:rsidR="001A1302" w:rsidRDefault="001A1302" w:rsidP="00BB2550">
            <w:pPr>
              <w:jc w:val="center"/>
              <w:rPr>
                <w:rFonts w:ascii="Times New Roman" w:hAnsi="Times New Roman" w:cs="Times New Roman"/>
              </w:rPr>
            </w:pPr>
            <w:r>
              <w:rPr>
                <w:rFonts w:ascii="Times New Roman" w:hAnsi="Times New Roman" w:cs="Times New Roman" w:hint="eastAsia"/>
              </w:rPr>
              <w:t>(54.9)</w:t>
            </w:r>
          </w:p>
        </w:tc>
      </w:tr>
      <w:tr w:rsidR="00874038" w14:paraId="274FD2A0" w14:textId="77777777" w:rsidTr="00DB2F6D">
        <w:tc>
          <w:tcPr>
            <w:tcW w:w="2070" w:type="dxa"/>
            <w:tcBorders>
              <w:top w:val="nil"/>
              <w:bottom w:val="single" w:sz="4" w:space="0" w:color="auto"/>
            </w:tcBorders>
          </w:tcPr>
          <w:p w14:paraId="7FBAA60A" w14:textId="23A5ECD9" w:rsidR="001A1302" w:rsidRDefault="001A1302" w:rsidP="00BB2550">
            <w:pPr>
              <w:jc w:val="center"/>
              <w:rPr>
                <w:rFonts w:ascii="Times New Roman" w:hAnsi="Times New Roman" w:cs="Times New Roman"/>
              </w:rPr>
            </w:pPr>
            <w:r>
              <w:rPr>
                <w:rFonts w:ascii="Times New Roman" w:hAnsi="Times New Roman" w:cs="Times New Roman" w:hint="eastAsia"/>
              </w:rPr>
              <w:t>Constant</w:t>
            </w:r>
          </w:p>
        </w:tc>
        <w:tc>
          <w:tcPr>
            <w:tcW w:w="1710" w:type="dxa"/>
            <w:tcBorders>
              <w:top w:val="nil"/>
              <w:bottom w:val="single" w:sz="4" w:space="0" w:color="auto"/>
            </w:tcBorders>
          </w:tcPr>
          <w:p w14:paraId="3680DC4C" w14:textId="0686A27F"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1975" w:type="dxa"/>
            <w:tcBorders>
              <w:top w:val="nil"/>
              <w:bottom w:val="single" w:sz="4" w:space="0" w:color="auto"/>
            </w:tcBorders>
          </w:tcPr>
          <w:p w14:paraId="62D8E654" w14:textId="77777777" w:rsidR="00196AC1" w:rsidRDefault="001A1302" w:rsidP="00BB2550">
            <w:pPr>
              <w:jc w:val="center"/>
              <w:rPr>
                <w:rFonts w:ascii="Times New Roman" w:hAnsi="Times New Roman" w:cs="Times New Roman"/>
              </w:rPr>
            </w:pPr>
            <w:r w:rsidRPr="001A1302">
              <w:rPr>
                <w:rFonts w:ascii="Times New Roman" w:hAnsi="Times New Roman" w:cs="Times New Roman"/>
              </w:rPr>
              <w:t>-192,874.0***</w:t>
            </w:r>
          </w:p>
          <w:p w14:paraId="08902375" w14:textId="35E3E400" w:rsidR="001A1302" w:rsidRDefault="001A1302" w:rsidP="00BB2550">
            <w:pPr>
              <w:jc w:val="center"/>
              <w:rPr>
                <w:rFonts w:ascii="Times New Roman" w:hAnsi="Times New Roman" w:cs="Times New Roman"/>
              </w:rPr>
            </w:pPr>
            <w:r>
              <w:rPr>
                <w:rFonts w:ascii="Times New Roman" w:hAnsi="Times New Roman" w:cs="Times New Roman" w:hint="eastAsia"/>
              </w:rPr>
              <w:t>(</w:t>
            </w:r>
            <w:r w:rsidRPr="001A1302">
              <w:rPr>
                <w:rFonts w:ascii="Times New Roman" w:hAnsi="Times New Roman" w:cs="Times New Roman"/>
              </w:rPr>
              <w:t>42,781.2</w:t>
            </w:r>
            <w:r>
              <w:rPr>
                <w:rFonts w:ascii="Times New Roman" w:hAnsi="Times New Roman" w:cs="Times New Roman" w:hint="eastAsia"/>
              </w:rPr>
              <w:t>)</w:t>
            </w:r>
          </w:p>
        </w:tc>
        <w:tc>
          <w:tcPr>
            <w:tcW w:w="1440" w:type="dxa"/>
            <w:tcBorders>
              <w:top w:val="nil"/>
              <w:bottom w:val="single" w:sz="4" w:space="0" w:color="auto"/>
            </w:tcBorders>
          </w:tcPr>
          <w:p w14:paraId="1CACFCCC" w14:textId="444BF33C" w:rsidR="001A1302" w:rsidRDefault="001A1302" w:rsidP="00BB2550">
            <w:pPr>
              <w:jc w:val="center"/>
              <w:rPr>
                <w:rFonts w:ascii="Times New Roman" w:hAnsi="Times New Roman" w:cs="Times New Roman"/>
              </w:rPr>
            </w:pPr>
            <w:r>
              <w:rPr>
                <w:rFonts w:ascii="Times New Roman" w:hAnsi="Times New Roman" w:cs="Times New Roman" w:hint="eastAsia"/>
              </w:rPr>
              <w:t>-</w:t>
            </w:r>
          </w:p>
        </w:tc>
        <w:tc>
          <w:tcPr>
            <w:tcW w:w="2155" w:type="dxa"/>
            <w:tcBorders>
              <w:top w:val="nil"/>
              <w:bottom w:val="single" w:sz="4" w:space="0" w:color="auto"/>
            </w:tcBorders>
          </w:tcPr>
          <w:p w14:paraId="336AE7EA" w14:textId="1A3B6C16" w:rsidR="001A1302" w:rsidRDefault="001A1302" w:rsidP="00BB2550">
            <w:pPr>
              <w:jc w:val="center"/>
              <w:rPr>
                <w:rFonts w:ascii="Times New Roman" w:hAnsi="Times New Roman" w:cs="Times New Roman"/>
              </w:rPr>
            </w:pPr>
            <w:r>
              <w:rPr>
                <w:rFonts w:ascii="Times New Roman" w:hAnsi="Times New Roman" w:cs="Times New Roman" w:hint="eastAsia"/>
              </w:rPr>
              <w:t>-</w:t>
            </w:r>
          </w:p>
        </w:tc>
      </w:tr>
      <w:tr w:rsidR="00874038" w14:paraId="399FF3CC" w14:textId="77777777" w:rsidTr="00DB2F6D">
        <w:tc>
          <w:tcPr>
            <w:tcW w:w="2070" w:type="dxa"/>
            <w:tcBorders>
              <w:top w:val="single" w:sz="4" w:space="0" w:color="auto"/>
            </w:tcBorders>
          </w:tcPr>
          <w:p w14:paraId="3C501D11" w14:textId="18AF32E4" w:rsidR="001A1302" w:rsidRDefault="001A1302" w:rsidP="00BB2550">
            <w:pPr>
              <w:jc w:val="center"/>
              <w:rPr>
                <w:rFonts w:ascii="Times New Roman" w:hAnsi="Times New Roman" w:cs="Times New Roman"/>
              </w:rPr>
            </w:pPr>
            <w:r>
              <w:rPr>
                <w:rFonts w:ascii="Times New Roman" w:hAnsi="Times New Roman" w:cs="Times New Roman" w:hint="eastAsia"/>
              </w:rPr>
              <w:t>Observations</w:t>
            </w:r>
          </w:p>
        </w:tc>
        <w:tc>
          <w:tcPr>
            <w:tcW w:w="1710" w:type="dxa"/>
            <w:tcBorders>
              <w:top w:val="single" w:sz="4" w:space="0" w:color="auto"/>
            </w:tcBorders>
          </w:tcPr>
          <w:p w14:paraId="6877DFF4" w14:textId="3D0CA18E" w:rsidR="001A1302" w:rsidRDefault="001A1302" w:rsidP="00BB2550">
            <w:pPr>
              <w:jc w:val="center"/>
              <w:rPr>
                <w:rFonts w:ascii="Times New Roman" w:hAnsi="Times New Roman" w:cs="Times New Roman"/>
              </w:rPr>
            </w:pPr>
            <w:r>
              <w:rPr>
                <w:rFonts w:ascii="Times New Roman" w:hAnsi="Times New Roman" w:cs="Times New Roman" w:hint="eastAsia"/>
              </w:rPr>
              <w:t>24</w:t>
            </w:r>
          </w:p>
        </w:tc>
        <w:tc>
          <w:tcPr>
            <w:tcW w:w="1975" w:type="dxa"/>
            <w:tcBorders>
              <w:top w:val="single" w:sz="4" w:space="0" w:color="auto"/>
            </w:tcBorders>
          </w:tcPr>
          <w:p w14:paraId="59D7781E" w14:textId="2119267C" w:rsidR="001A1302" w:rsidRDefault="001A1302" w:rsidP="00BB2550">
            <w:pPr>
              <w:jc w:val="center"/>
              <w:rPr>
                <w:rFonts w:ascii="Times New Roman" w:hAnsi="Times New Roman" w:cs="Times New Roman"/>
              </w:rPr>
            </w:pPr>
            <w:r>
              <w:rPr>
                <w:rFonts w:ascii="Times New Roman" w:hAnsi="Times New Roman" w:cs="Times New Roman" w:hint="eastAsia"/>
              </w:rPr>
              <w:t>24</w:t>
            </w:r>
          </w:p>
        </w:tc>
        <w:tc>
          <w:tcPr>
            <w:tcW w:w="1440" w:type="dxa"/>
            <w:tcBorders>
              <w:top w:val="single" w:sz="4" w:space="0" w:color="auto"/>
            </w:tcBorders>
          </w:tcPr>
          <w:p w14:paraId="3A2806FE" w14:textId="5851646F" w:rsidR="001A1302" w:rsidRDefault="001A1302" w:rsidP="00BB2550">
            <w:pPr>
              <w:jc w:val="center"/>
              <w:rPr>
                <w:rFonts w:ascii="Times New Roman" w:hAnsi="Times New Roman" w:cs="Times New Roman"/>
              </w:rPr>
            </w:pPr>
            <w:r>
              <w:rPr>
                <w:rFonts w:ascii="Times New Roman" w:hAnsi="Times New Roman" w:cs="Times New Roman" w:hint="eastAsia"/>
              </w:rPr>
              <w:t>50</w:t>
            </w:r>
          </w:p>
        </w:tc>
        <w:tc>
          <w:tcPr>
            <w:tcW w:w="2155" w:type="dxa"/>
            <w:tcBorders>
              <w:top w:val="single" w:sz="4" w:space="0" w:color="auto"/>
            </w:tcBorders>
          </w:tcPr>
          <w:p w14:paraId="2CA10DEC" w14:textId="1C8031AA" w:rsidR="001A1302" w:rsidRDefault="001A1302" w:rsidP="00BB2550">
            <w:pPr>
              <w:jc w:val="center"/>
              <w:rPr>
                <w:rFonts w:ascii="Times New Roman" w:hAnsi="Times New Roman" w:cs="Times New Roman"/>
              </w:rPr>
            </w:pPr>
            <w:r>
              <w:rPr>
                <w:rFonts w:ascii="Times New Roman" w:hAnsi="Times New Roman" w:cs="Times New Roman" w:hint="eastAsia"/>
              </w:rPr>
              <w:t>50</w:t>
            </w:r>
          </w:p>
        </w:tc>
      </w:tr>
      <w:tr w:rsidR="00874038" w14:paraId="0CC43D3F" w14:textId="77777777" w:rsidTr="00DB2F6D">
        <w:tc>
          <w:tcPr>
            <w:tcW w:w="2070" w:type="dxa"/>
          </w:tcPr>
          <w:p w14:paraId="4858A383" w14:textId="027F9C9C" w:rsidR="001A1302" w:rsidRDefault="001A1302" w:rsidP="00BB2550">
            <w:pPr>
              <w:jc w:val="center"/>
              <w:rPr>
                <w:rFonts w:ascii="Times New Roman" w:hAnsi="Times New Roman" w:cs="Times New Roman"/>
              </w:rPr>
            </w:pPr>
            <w:r>
              <w:rPr>
                <w:rFonts w:ascii="Times New Roman" w:hAnsi="Times New Roman" w:cs="Times New Roman" w:hint="eastAsia"/>
              </w:rPr>
              <w:t>Adjusted R2</w:t>
            </w:r>
          </w:p>
        </w:tc>
        <w:tc>
          <w:tcPr>
            <w:tcW w:w="1710" w:type="dxa"/>
          </w:tcPr>
          <w:p w14:paraId="0B85C098" w14:textId="7655A40D" w:rsidR="001A1302" w:rsidRDefault="001A1302" w:rsidP="00BB2550">
            <w:pPr>
              <w:jc w:val="center"/>
              <w:rPr>
                <w:rFonts w:ascii="Times New Roman" w:hAnsi="Times New Roman" w:cs="Times New Roman"/>
              </w:rPr>
            </w:pPr>
            <w:r>
              <w:rPr>
                <w:rFonts w:ascii="Times New Roman" w:hAnsi="Times New Roman" w:cs="Times New Roman" w:hint="eastAsia"/>
              </w:rPr>
              <w:t>1.0</w:t>
            </w:r>
          </w:p>
        </w:tc>
        <w:tc>
          <w:tcPr>
            <w:tcW w:w="1975" w:type="dxa"/>
          </w:tcPr>
          <w:p w14:paraId="253A3F31" w14:textId="09D861E1" w:rsidR="001A1302" w:rsidRDefault="001A1302" w:rsidP="00BB2550">
            <w:pPr>
              <w:jc w:val="center"/>
              <w:rPr>
                <w:rFonts w:ascii="Times New Roman" w:hAnsi="Times New Roman" w:cs="Times New Roman"/>
              </w:rPr>
            </w:pPr>
            <w:r>
              <w:rPr>
                <w:rFonts w:ascii="Times New Roman" w:hAnsi="Times New Roman" w:cs="Times New Roman" w:hint="eastAsia"/>
              </w:rPr>
              <w:t>0.7</w:t>
            </w:r>
          </w:p>
        </w:tc>
        <w:tc>
          <w:tcPr>
            <w:tcW w:w="1440" w:type="dxa"/>
          </w:tcPr>
          <w:p w14:paraId="46970894" w14:textId="0C1BF7C4" w:rsidR="001A1302" w:rsidRDefault="001A1302" w:rsidP="00BB2550">
            <w:pPr>
              <w:jc w:val="center"/>
              <w:rPr>
                <w:rFonts w:ascii="Times New Roman" w:hAnsi="Times New Roman" w:cs="Times New Roman"/>
              </w:rPr>
            </w:pPr>
            <w:r>
              <w:rPr>
                <w:rFonts w:ascii="Times New Roman" w:hAnsi="Times New Roman" w:cs="Times New Roman" w:hint="eastAsia"/>
              </w:rPr>
              <w:t>0.9</w:t>
            </w:r>
          </w:p>
        </w:tc>
        <w:tc>
          <w:tcPr>
            <w:tcW w:w="2155" w:type="dxa"/>
          </w:tcPr>
          <w:p w14:paraId="2B30DE13" w14:textId="5E5BE543" w:rsidR="001A1302" w:rsidRDefault="001A1302" w:rsidP="00BB2550">
            <w:pPr>
              <w:jc w:val="center"/>
              <w:rPr>
                <w:rFonts w:ascii="Times New Roman" w:hAnsi="Times New Roman" w:cs="Times New Roman"/>
              </w:rPr>
            </w:pPr>
            <w:r>
              <w:rPr>
                <w:rFonts w:ascii="Times New Roman" w:hAnsi="Times New Roman" w:cs="Times New Roman" w:hint="eastAsia"/>
              </w:rPr>
              <w:t>0.9</w:t>
            </w:r>
          </w:p>
        </w:tc>
      </w:tr>
    </w:tbl>
    <w:p w14:paraId="4391A0C1" w14:textId="1C77E9A9" w:rsidR="001A1302" w:rsidRDefault="001A1302" w:rsidP="00DB2F6D">
      <w:pPr>
        <w:jc w:val="right"/>
        <w:rPr>
          <w:rFonts w:ascii="Times New Roman" w:hAnsi="Times New Roman" w:cs="Times New Roman"/>
        </w:rPr>
      </w:pPr>
      <w:r>
        <w:rPr>
          <w:rFonts w:ascii="Times New Roman" w:hAnsi="Times New Roman" w:cs="Times New Roman" w:hint="eastAsia"/>
        </w:rPr>
        <w:t xml:space="preserve">Note: </w:t>
      </w:r>
      <w:r w:rsidRPr="001A1302">
        <w:rPr>
          <w:rFonts w:ascii="Times New Roman" w:hAnsi="Times New Roman" w:cs="Times New Roman"/>
        </w:rPr>
        <w:t>*p&lt;0.1; **p&lt;0.05; ***p&lt;0.01</w:t>
      </w:r>
    </w:p>
    <w:p w14:paraId="3D31B412" w14:textId="77777777" w:rsidR="00DD419F" w:rsidRPr="00DD419F" w:rsidRDefault="00DD419F" w:rsidP="005C0FF9">
      <w:pPr>
        <w:rPr>
          <w:rFonts w:ascii="Times New Roman" w:hAnsi="Times New Roman" w:cs="Times New Roman"/>
        </w:rPr>
      </w:pPr>
    </w:p>
    <w:p w14:paraId="0EBF5388" w14:textId="77777777" w:rsidR="0091129A" w:rsidRDefault="009F6C55">
      <w:pPr>
        <w:pStyle w:val="Heading1"/>
        <w:rPr>
          <w:rFonts w:ascii="Times New Roman" w:eastAsia="Times New Roman" w:hAnsi="Times New Roman" w:cs="Times New Roman"/>
          <w:sz w:val="24"/>
          <w:szCs w:val="24"/>
        </w:rPr>
      </w:pPr>
      <w:r>
        <w:t>References</w:t>
      </w:r>
    </w:p>
    <w:p w14:paraId="233D2A66" w14:textId="77777777" w:rsidR="00C86725" w:rsidRPr="00C86725" w:rsidRDefault="00D46331" w:rsidP="00C86725">
      <w:pPr>
        <w:pStyle w:val="Bibliography"/>
      </w:pPr>
      <w:r>
        <w:fldChar w:fldCharType="begin"/>
      </w:r>
      <w:r w:rsidR="00C86725">
        <w:instrText xml:space="preserve"> ADDIN ZOTERO_BIBL {"uncited":[],"omitted":[],"custom":[]} CSL_BIBLIOGRAPHY </w:instrText>
      </w:r>
      <w:r>
        <w:fldChar w:fldCharType="separate"/>
      </w:r>
      <w:r w:rsidR="00C86725" w:rsidRPr="00C86725">
        <w:t>1.</w:t>
      </w:r>
      <w:r w:rsidR="00C86725" w:rsidRPr="00C86725">
        <w:tab/>
        <w:t xml:space="preserve">BLS. Quarterly Census of Employment and Wages. </w:t>
      </w:r>
      <w:r w:rsidR="00C86725" w:rsidRPr="00C86725">
        <w:rPr>
          <w:i/>
          <w:iCs/>
        </w:rPr>
        <w:t>U.S. BUREAU OF LABOR STATISTICS</w:t>
      </w:r>
      <w:r w:rsidR="00C86725" w:rsidRPr="00C86725">
        <w:t xml:space="preserve"> https://data.bls.gov/cew/apps/data_views/data_views.htm#tab=Tables (2022).</w:t>
      </w:r>
    </w:p>
    <w:p w14:paraId="7C9051C9" w14:textId="77777777" w:rsidR="00C86725" w:rsidRPr="00C86725" w:rsidRDefault="00C86725" w:rsidP="00C86725">
      <w:pPr>
        <w:pStyle w:val="Bibliography"/>
      </w:pPr>
      <w:r w:rsidRPr="00C86725">
        <w:t>2.</w:t>
      </w:r>
      <w:r w:rsidRPr="00C86725">
        <w:tab/>
        <w:t xml:space="preserve">USGS. </w:t>
      </w:r>
      <w:r w:rsidRPr="00C86725">
        <w:rPr>
          <w:i/>
          <w:iCs/>
        </w:rPr>
        <w:t>Mineral Commodity Summaries</w:t>
      </w:r>
      <w:r w:rsidRPr="00C86725">
        <w:t>. (2024).</w:t>
      </w:r>
    </w:p>
    <w:p w14:paraId="479E77D7" w14:textId="58534A24" w:rsidR="00C86725" w:rsidRPr="00C86725" w:rsidDel="00E60614" w:rsidRDefault="00C86725" w:rsidP="00C86725">
      <w:pPr>
        <w:pStyle w:val="Bibliography"/>
        <w:rPr>
          <w:del w:id="248" w:author="Yohan Min" w:date="2024-07-31T16:15:00Z" w16du:dateUtc="2024-07-31T20:15:00Z"/>
        </w:rPr>
      </w:pPr>
      <w:r w:rsidRPr="00C86725">
        <w:t>3.</w:t>
      </w:r>
      <w:r w:rsidRPr="00C86725">
        <w:tab/>
        <w:t xml:space="preserve">GEM. Tracker Map. </w:t>
      </w:r>
      <w:r w:rsidRPr="00C86725">
        <w:rPr>
          <w:i/>
          <w:iCs/>
        </w:rPr>
        <w:t>Global Energy Monitor</w:t>
      </w:r>
      <w:r w:rsidRPr="00C86725">
        <w:t xml:space="preserve"> https://globalenergymonitor.org/projects/global-steel-plant-tracker/tracker-map/ (2024).</w:t>
      </w:r>
    </w:p>
    <w:p w14:paraId="4B55F9F8" w14:textId="2F90183D" w:rsidR="0091129A" w:rsidRDefault="00D46331" w:rsidP="00E60614">
      <w:pPr>
        <w:pStyle w:val="Bibliography"/>
        <w:pPrChange w:id="249" w:author="Yohan Min" w:date="2024-07-31T16:15:00Z" w16du:dateUtc="2024-07-31T20:15:00Z">
          <w:pPr/>
        </w:pPrChange>
      </w:pPr>
      <w:r>
        <w:fldChar w:fldCharType="end"/>
      </w:r>
    </w:p>
    <w:sectPr w:rsidR="0091129A">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Erin N. Mayfield" w:date="2024-06-05T11:22:00Z" w:initials="ENM">
    <w:p w14:paraId="2D84B051" w14:textId="3D823F57" w:rsidR="00C744D3" w:rsidRDefault="00C744D3">
      <w:pPr>
        <w:pStyle w:val="CommentText"/>
      </w:pPr>
      <w:r>
        <w:rPr>
          <w:rStyle w:val="CommentReference"/>
        </w:rPr>
        <w:annotationRef/>
      </w:r>
      <w:r>
        <w:t>Describe how the data (especially employment) are collected or estimated. Describe the uncertainties associated with the data.</w:t>
      </w:r>
    </w:p>
  </w:comment>
  <w:comment w:id="44" w:author="Yohan Min" w:date="2024-06-17T11:04:00Z" w:initials="YM">
    <w:p w14:paraId="4CFCE629" w14:textId="77777777" w:rsidR="00E93213" w:rsidRDefault="00E93213" w:rsidP="00E93213">
      <w:pPr>
        <w:pStyle w:val="CommentText"/>
        <w:jc w:val="left"/>
      </w:pPr>
      <w:r>
        <w:rPr>
          <w:rStyle w:val="CommentReference"/>
        </w:rPr>
        <w:annotationRef/>
      </w:r>
      <w:r>
        <w:t>Added.</w:t>
      </w:r>
    </w:p>
  </w:comment>
  <w:comment w:id="55" w:author="Erin N. Mayfield" w:date="2024-06-05T11:19:00Z" w:initials="ENM">
    <w:p w14:paraId="4AFEE6A3" w14:textId="02BACC78" w:rsidR="00C744D3" w:rsidRDefault="00C744D3">
      <w:pPr>
        <w:pStyle w:val="CommentText"/>
      </w:pPr>
      <w:r>
        <w:rPr>
          <w:rStyle w:val="CommentReference"/>
        </w:rPr>
        <w:annotationRef/>
      </w:r>
      <w:r>
        <w:t>Are the FLIGHT data being used in the employment analysis?</w:t>
      </w:r>
    </w:p>
  </w:comment>
  <w:comment w:id="56" w:author="Erin N. Mayfield" w:date="2024-07-25T12:42:00Z" w:initials="ENM">
    <w:p w14:paraId="05977067" w14:textId="050DEC32" w:rsidR="0012083A" w:rsidRDefault="0012083A">
      <w:pPr>
        <w:pStyle w:val="CommentText"/>
      </w:pPr>
      <w:r>
        <w:rPr>
          <w:rStyle w:val="CommentReference"/>
        </w:rPr>
        <w:annotationRef/>
      </w:r>
      <w:r>
        <w:t>Check the emissions reporting threshold for FLIGHT. It likely does not include smaller facilities.</w:t>
      </w:r>
    </w:p>
  </w:comment>
  <w:comment w:id="57" w:author="Yohan Min" w:date="2024-07-31T11:58:00Z" w:initials="YM">
    <w:p w14:paraId="0EE590EA" w14:textId="77777777" w:rsidR="00E722CF" w:rsidRDefault="00E722CF" w:rsidP="00E722CF">
      <w:pPr>
        <w:pStyle w:val="CommentText"/>
        <w:jc w:val="left"/>
      </w:pPr>
      <w:r>
        <w:rPr>
          <w:rStyle w:val="CommentReference"/>
        </w:rPr>
        <w:annotationRef/>
      </w:r>
      <w:r>
        <w:t>While it says a threshold of 25,000 metric ton CO2e (</w:t>
      </w:r>
      <w:hyperlink r:id="rId1" w:history="1">
        <w:r w:rsidRPr="006D3368">
          <w:rPr>
            <w:rStyle w:val="Hyperlink"/>
          </w:rPr>
          <w:t>https://www3.epa.gov/ghgreporting/help/tool2014/index.html</w:t>
        </w:r>
      </w:hyperlink>
      <w:r>
        <w:t xml:space="preserve">), I found some facilities under that threshold in the FLIGT dataset and most of small facilities under 0.5MMT are sill included in the dataset. </w:t>
      </w:r>
    </w:p>
  </w:comment>
  <w:comment w:id="63" w:author="Erin N. Mayfield" w:date="2024-06-05T11:42:00Z" w:initials="ENM">
    <w:p w14:paraId="23B2F9DC" w14:textId="191C0127" w:rsidR="00D327F6" w:rsidRDefault="00D327F6">
      <w:pPr>
        <w:pStyle w:val="CommentText"/>
      </w:pPr>
      <w:r>
        <w:rPr>
          <w:rStyle w:val="CommentReference"/>
        </w:rPr>
        <w:annotationRef/>
      </w:r>
      <w:r>
        <w:t>Include figure caption. Describe what the lines and dots are in the caption.</w:t>
      </w:r>
    </w:p>
    <w:p w14:paraId="374F429A" w14:textId="77777777" w:rsidR="00D327F6" w:rsidRDefault="00D327F6">
      <w:pPr>
        <w:pStyle w:val="CommentText"/>
      </w:pPr>
    </w:p>
    <w:p w14:paraId="4D6F31EF" w14:textId="77777777" w:rsidR="00D327F6" w:rsidRDefault="00D327F6">
      <w:pPr>
        <w:pStyle w:val="CommentText"/>
      </w:pPr>
      <w:r>
        <w:t>Report employment in units of thousands of jobs</w:t>
      </w:r>
    </w:p>
    <w:p w14:paraId="66987B00" w14:textId="77777777" w:rsidR="00D327F6" w:rsidRDefault="00D327F6">
      <w:pPr>
        <w:pStyle w:val="CommentText"/>
      </w:pPr>
    </w:p>
    <w:p w14:paraId="72BCCBB9" w14:textId="08E671D6" w:rsidR="00D327F6" w:rsidRDefault="00D327F6">
      <w:pPr>
        <w:pStyle w:val="CommentText"/>
      </w:pPr>
      <w:r>
        <w:t>Include units on axis titles</w:t>
      </w:r>
    </w:p>
  </w:comment>
  <w:comment w:id="64" w:author="Min Yohan" w:date="2024-06-17T12:57:00Z" w:initials="MY">
    <w:p w14:paraId="554E2C33" w14:textId="77777777" w:rsidR="004F245B" w:rsidRDefault="004F245B" w:rsidP="004F245B">
      <w:pPr>
        <w:pStyle w:val="CommentText"/>
        <w:jc w:val="left"/>
      </w:pPr>
      <w:r>
        <w:rPr>
          <w:rStyle w:val="CommentReference"/>
        </w:rPr>
        <w:annotationRef/>
      </w:r>
      <w:r>
        <w:t>Added.</w:t>
      </w:r>
    </w:p>
  </w:comment>
  <w:comment w:id="65" w:author="Erin N. Mayfield" w:date="2024-07-25T12:48:00Z" w:initials="ENM">
    <w:p w14:paraId="662722C2" w14:textId="77777777" w:rsidR="00F33AD5" w:rsidRDefault="00F33AD5">
      <w:pPr>
        <w:pStyle w:val="CommentText"/>
      </w:pPr>
      <w:r>
        <w:rPr>
          <w:rStyle w:val="CommentReference"/>
        </w:rPr>
        <w:annotationRef/>
      </w:r>
      <w:r>
        <w:t>Please also do the following:</w:t>
      </w:r>
    </w:p>
    <w:p w14:paraId="7B62E98A" w14:textId="77777777" w:rsidR="00F33AD5" w:rsidRDefault="00F33AD5" w:rsidP="00F33AD5">
      <w:pPr>
        <w:pStyle w:val="CommentText"/>
        <w:numPr>
          <w:ilvl w:val="0"/>
          <w:numId w:val="3"/>
        </w:numPr>
      </w:pPr>
      <w:r>
        <w:t>Report employment in units of thousands of jobs</w:t>
      </w:r>
    </w:p>
    <w:p w14:paraId="781B313E" w14:textId="77777777" w:rsidR="00F33AD5" w:rsidRDefault="00F33AD5" w:rsidP="00F33AD5">
      <w:pPr>
        <w:pStyle w:val="CommentText"/>
        <w:numPr>
          <w:ilvl w:val="0"/>
          <w:numId w:val="3"/>
        </w:numPr>
      </w:pPr>
      <w:r>
        <w:t>Include units on axis title</w:t>
      </w:r>
    </w:p>
    <w:p w14:paraId="52F8940C" w14:textId="77777777" w:rsidR="00F33AD5" w:rsidRDefault="00F33AD5" w:rsidP="00F33AD5">
      <w:pPr>
        <w:pStyle w:val="CommentText"/>
        <w:numPr>
          <w:ilvl w:val="0"/>
          <w:numId w:val="3"/>
        </w:numPr>
      </w:pPr>
      <w:r>
        <w:t xml:space="preserve">Increase axis </w:t>
      </w:r>
    </w:p>
    <w:p w14:paraId="4F569480" w14:textId="77777777" w:rsidR="00F33AD5" w:rsidRDefault="00F33AD5" w:rsidP="00F33AD5">
      <w:pPr>
        <w:pStyle w:val="CommentText"/>
        <w:numPr>
          <w:ilvl w:val="0"/>
          <w:numId w:val="3"/>
        </w:numPr>
      </w:pPr>
      <w:r>
        <w:t xml:space="preserve"> Remove legend font size</w:t>
      </w:r>
    </w:p>
    <w:p w14:paraId="69D6BFF3" w14:textId="77777777" w:rsidR="00F33AD5" w:rsidRDefault="00F33AD5" w:rsidP="00F33AD5">
      <w:pPr>
        <w:pStyle w:val="CommentText"/>
        <w:numPr>
          <w:ilvl w:val="0"/>
          <w:numId w:val="3"/>
        </w:numPr>
      </w:pPr>
      <w:r>
        <w:t>Increase line widths on the right figure</w:t>
      </w:r>
    </w:p>
    <w:p w14:paraId="229D4034" w14:textId="77777777" w:rsidR="00F33AD5" w:rsidRDefault="00F33AD5" w:rsidP="00F33AD5">
      <w:pPr>
        <w:pStyle w:val="CommentText"/>
        <w:numPr>
          <w:ilvl w:val="0"/>
          <w:numId w:val="3"/>
        </w:numPr>
      </w:pPr>
      <w:r>
        <w:t>Include labels (a and b) for each panel</w:t>
      </w:r>
    </w:p>
    <w:p w14:paraId="3A19142F" w14:textId="732D1381" w:rsidR="0098028F" w:rsidRDefault="0098028F" w:rsidP="00F33AD5">
      <w:pPr>
        <w:pStyle w:val="CommentText"/>
        <w:numPr>
          <w:ilvl w:val="0"/>
          <w:numId w:val="3"/>
        </w:numPr>
      </w:pPr>
      <w:r>
        <w:t>Remove the dotted line on the right panel</w:t>
      </w:r>
    </w:p>
  </w:comment>
  <w:comment w:id="133" w:author="Erin N. Mayfield" w:date="2024-06-05T12:24:00Z" w:initials="ENM">
    <w:p w14:paraId="23A8BC0C" w14:textId="3BCFDC6A" w:rsidR="00893FEF" w:rsidRDefault="00893FEF">
      <w:pPr>
        <w:pStyle w:val="CommentText"/>
      </w:pPr>
      <w:r>
        <w:rPr>
          <w:rStyle w:val="CommentReference"/>
        </w:rPr>
        <w:annotationRef/>
      </w:r>
      <w:r>
        <w:t>Report how many steel facilities are in Nebraska</w:t>
      </w:r>
    </w:p>
  </w:comment>
  <w:comment w:id="134" w:author="Yohan Min" w:date="2024-07-31T11:35:00Z" w:initials="YM">
    <w:p w14:paraId="32A089BC" w14:textId="77777777" w:rsidR="004F7990" w:rsidRDefault="004F7990" w:rsidP="004F7990">
      <w:pPr>
        <w:pStyle w:val="CommentText"/>
        <w:jc w:val="left"/>
      </w:pPr>
      <w:r>
        <w:rPr>
          <w:rStyle w:val="CommentReference"/>
        </w:rPr>
        <w:annotationRef/>
      </w:r>
      <w:r>
        <w:t xml:space="preserve">It is one. </w:t>
      </w:r>
    </w:p>
  </w:comment>
  <w:comment w:id="138" w:author="Erin N. Mayfield" w:date="2024-06-05T12:17:00Z" w:initials="ENM">
    <w:p w14:paraId="7DE9A60E" w14:textId="1B79DB1F" w:rsidR="00893FEF" w:rsidRDefault="00893FEF" w:rsidP="00893FEF">
      <w:pPr>
        <w:pStyle w:val="CommentText"/>
      </w:pPr>
      <w:r>
        <w:rPr>
          <w:rStyle w:val="CommentReference"/>
        </w:rPr>
        <w:annotationRef/>
      </w:r>
      <w:r>
        <w:t>Include caption. Describe what the lines and dots are in the caption.</w:t>
      </w:r>
    </w:p>
    <w:p w14:paraId="00D7894A" w14:textId="67BA9979" w:rsidR="00893FEF" w:rsidRDefault="00893FEF" w:rsidP="00893FEF">
      <w:pPr>
        <w:pStyle w:val="CommentText"/>
      </w:pPr>
    </w:p>
    <w:p w14:paraId="7C9E9CA2" w14:textId="498D415B" w:rsidR="00893FEF" w:rsidRDefault="00893FEF" w:rsidP="00893FEF">
      <w:pPr>
        <w:pStyle w:val="CommentText"/>
      </w:pPr>
      <w:r>
        <w:t>Label each panel (a, b, c)</w:t>
      </w:r>
    </w:p>
    <w:p w14:paraId="079472FB" w14:textId="77777777" w:rsidR="00893FEF" w:rsidRDefault="00893FEF" w:rsidP="00893FEF">
      <w:pPr>
        <w:pStyle w:val="CommentText"/>
      </w:pPr>
    </w:p>
    <w:p w14:paraId="650BBF74" w14:textId="77777777" w:rsidR="00893FEF" w:rsidRDefault="00893FEF" w:rsidP="00893FEF">
      <w:pPr>
        <w:pStyle w:val="CommentText"/>
      </w:pPr>
      <w:r>
        <w:t>Report employment in units of thousands of jobs</w:t>
      </w:r>
    </w:p>
    <w:p w14:paraId="0EBCAECB" w14:textId="77777777" w:rsidR="00893FEF" w:rsidRDefault="00893FEF" w:rsidP="00893FEF">
      <w:pPr>
        <w:pStyle w:val="CommentText"/>
      </w:pPr>
    </w:p>
    <w:p w14:paraId="778A5991" w14:textId="77777777" w:rsidR="00893FEF" w:rsidRDefault="00893FEF" w:rsidP="00893FEF">
      <w:pPr>
        <w:pStyle w:val="CommentText"/>
      </w:pPr>
      <w:r>
        <w:t>Include units on axis titles</w:t>
      </w:r>
    </w:p>
    <w:p w14:paraId="7FD54265" w14:textId="453E30F9" w:rsidR="00893FEF" w:rsidRDefault="00893FEF">
      <w:pPr>
        <w:pStyle w:val="CommentText"/>
      </w:pPr>
    </w:p>
    <w:p w14:paraId="6FBA972A" w14:textId="46D8A240" w:rsidR="00893FEF" w:rsidRDefault="00893FEF">
      <w:pPr>
        <w:pStyle w:val="CommentText"/>
      </w:pPr>
    </w:p>
  </w:comment>
  <w:comment w:id="139" w:author="Yohan Min" w:date="2024-06-17T17:16:00Z" w:initials="YM">
    <w:p w14:paraId="070435A6" w14:textId="77777777" w:rsidR="001C17C5" w:rsidRDefault="001C17C5" w:rsidP="001C17C5">
      <w:pPr>
        <w:pStyle w:val="CommentText"/>
        <w:jc w:val="left"/>
      </w:pPr>
      <w:r>
        <w:rPr>
          <w:rStyle w:val="CommentReference"/>
        </w:rPr>
        <w:annotationRef/>
      </w:r>
      <w:r>
        <w:t>Added.</w:t>
      </w:r>
    </w:p>
  </w:comment>
  <w:comment w:id="140" w:author="Erin N. Mayfield" w:date="2024-07-25T13:00:00Z" w:initials="ENM">
    <w:p w14:paraId="3B8D2092" w14:textId="77777777" w:rsidR="009402F6" w:rsidRDefault="009402F6">
      <w:pPr>
        <w:pStyle w:val="CommentText"/>
      </w:pPr>
      <w:r>
        <w:rPr>
          <w:rStyle w:val="CommentReference"/>
        </w:rPr>
        <w:annotationRef/>
      </w:r>
      <w:r>
        <w:t>Please also do the following:</w:t>
      </w:r>
    </w:p>
    <w:p w14:paraId="6D7AC213" w14:textId="4DABA777" w:rsidR="009402F6" w:rsidRDefault="009402F6" w:rsidP="009402F6">
      <w:pPr>
        <w:pStyle w:val="CommentText"/>
      </w:pPr>
      <w:r>
        <w:t>1.Label each panel (a, b, c)</w:t>
      </w:r>
    </w:p>
    <w:p w14:paraId="1974573A" w14:textId="4404ED82" w:rsidR="009402F6" w:rsidRDefault="009402F6" w:rsidP="009402F6">
      <w:pPr>
        <w:pStyle w:val="CommentText"/>
      </w:pPr>
      <w:r>
        <w:t>2. Report employment in units of thousands of jobs</w:t>
      </w:r>
    </w:p>
    <w:p w14:paraId="0C4E211E" w14:textId="498B0B30" w:rsidR="009402F6" w:rsidRDefault="009402F6" w:rsidP="009402F6">
      <w:pPr>
        <w:pStyle w:val="CommentText"/>
      </w:pPr>
      <w:r>
        <w:t>3. Include units on axis titles</w:t>
      </w:r>
    </w:p>
  </w:comment>
  <w:comment w:id="226" w:author="Erin N. Mayfield" w:date="2024-07-25T13:25:00Z" w:initials="ENM">
    <w:p w14:paraId="5CA99C1F" w14:textId="77777777" w:rsidR="00986C59" w:rsidRDefault="00986C59" w:rsidP="00986C59">
      <w:pPr>
        <w:pStyle w:val="CommentText"/>
      </w:pPr>
      <w:r>
        <w:rPr>
          <w:rStyle w:val="CommentReference"/>
        </w:rPr>
        <w:annotationRef/>
      </w:r>
      <w:r>
        <w:t>Please also do the following:</w:t>
      </w:r>
    </w:p>
    <w:p w14:paraId="71D7458C" w14:textId="15A55813" w:rsidR="00986C59" w:rsidRDefault="00986C59" w:rsidP="00986C59">
      <w:pPr>
        <w:pStyle w:val="CommentText"/>
      </w:pPr>
      <w:r>
        <w:t>1.Label each panel (a, b, c,d)</w:t>
      </w:r>
    </w:p>
    <w:p w14:paraId="6A940876" w14:textId="77777777" w:rsidR="00986C59" w:rsidRDefault="00986C59" w:rsidP="00986C59">
      <w:pPr>
        <w:pStyle w:val="CommentText"/>
      </w:pPr>
      <w:r>
        <w:t>2. Report employment in units of thousands of jobs</w:t>
      </w:r>
    </w:p>
    <w:p w14:paraId="4C1599C4" w14:textId="03308655" w:rsidR="00986C59" w:rsidRDefault="00986C59" w:rsidP="00986C59">
      <w:pPr>
        <w:pStyle w:val="CommentText"/>
      </w:pPr>
      <w:r>
        <w:t>3. Include units on axis titles</w:t>
      </w:r>
    </w:p>
    <w:p w14:paraId="779E0B8B" w14:textId="73D4928A" w:rsidR="00986C59" w:rsidRDefault="00986C59" w:rsidP="00986C59">
      <w:pPr>
        <w:pStyle w:val="CommentText"/>
      </w:pPr>
      <w:r>
        <w:t>4.Increase axis label size</w:t>
      </w:r>
    </w:p>
    <w:p w14:paraId="6C8B0E77" w14:textId="2DB6E630" w:rsidR="00986C59" w:rsidRDefault="00986C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84B051" w15:done="0"/>
  <w15:commentEx w15:paraId="4CFCE629" w15:paraIdParent="2D84B051" w15:done="0"/>
  <w15:commentEx w15:paraId="4AFEE6A3" w15:done="0"/>
  <w15:commentEx w15:paraId="05977067" w15:paraIdParent="4AFEE6A3" w15:done="0"/>
  <w15:commentEx w15:paraId="0EE590EA" w15:paraIdParent="4AFEE6A3" w15:done="0"/>
  <w15:commentEx w15:paraId="72BCCBB9" w15:done="0"/>
  <w15:commentEx w15:paraId="554E2C33" w15:paraIdParent="72BCCBB9" w15:done="0"/>
  <w15:commentEx w15:paraId="3A19142F" w15:paraIdParent="72BCCBB9" w15:done="0"/>
  <w15:commentEx w15:paraId="23A8BC0C" w15:done="0"/>
  <w15:commentEx w15:paraId="32A089BC" w15:paraIdParent="23A8BC0C" w15:done="0"/>
  <w15:commentEx w15:paraId="6FBA972A" w15:done="0"/>
  <w15:commentEx w15:paraId="070435A6" w15:paraIdParent="6FBA972A" w15:done="0"/>
  <w15:commentEx w15:paraId="0C4E211E" w15:paraIdParent="6FBA972A" w15:done="0"/>
  <w15:commentEx w15:paraId="6C8B0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7E2903" w16cex:dateUtc="2024-06-17T15:04:00Z"/>
  <w16cex:commentExtensible w16cex:durableId="2B1423ED" w16cex:dateUtc="2024-07-31T15:58:00Z"/>
  <w16cex:commentExtensible w16cex:durableId="1A3E1997" w16cex:dateUtc="2024-06-17T16:57:00Z"/>
  <w16cex:commentExtensible w16cex:durableId="27A72D93" w16cex:dateUtc="2024-07-31T15:35:00Z"/>
  <w16cex:commentExtensible w16cex:durableId="2FE6B80E" w16cex:dateUtc="2024-06-17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84B051" w16cid:durableId="2A0AC8E6"/>
  <w16cid:commentId w16cid:paraId="4CFCE629" w16cid:durableId="157E2903"/>
  <w16cid:commentId w16cid:paraId="4AFEE6A3" w16cid:durableId="2A0AC849"/>
  <w16cid:commentId w16cid:paraId="05977067" w16cid:durableId="2A4CC6A2"/>
  <w16cid:commentId w16cid:paraId="0EE590EA" w16cid:durableId="2B1423ED"/>
  <w16cid:commentId w16cid:paraId="72BCCBB9" w16cid:durableId="2A0ACD8F"/>
  <w16cid:commentId w16cid:paraId="554E2C33" w16cid:durableId="1A3E1997"/>
  <w16cid:commentId w16cid:paraId="3A19142F" w16cid:durableId="2A4CC80C"/>
  <w16cid:commentId w16cid:paraId="23A8BC0C" w16cid:durableId="4F3A7316"/>
  <w16cid:commentId w16cid:paraId="32A089BC" w16cid:durableId="27A72D93"/>
  <w16cid:commentId w16cid:paraId="6FBA972A" w16cid:durableId="2A0AD5C3"/>
  <w16cid:commentId w16cid:paraId="070435A6" w16cid:durableId="2FE6B80E"/>
  <w16cid:commentId w16cid:paraId="0C4E211E" w16cid:durableId="2A4CCAF5"/>
  <w16cid:commentId w16cid:paraId="6C8B0E77" w16cid:durableId="2A4CD0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A6BF5" w14:textId="77777777" w:rsidR="00DF77F9" w:rsidRDefault="00DF77F9">
      <w:pPr>
        <w:spacing w:after="0"/>
      </w:pPr>
      <w:r>
        <w:separator/>
      </w:r>
    </w:p>
  </w:endnote>
  <w:endnote w:type="continuationSeparator" w:id="0">
    <w:p w14:paraId="67B3D622" w14:textId="77777777" w:rsidR="00DF77F9" w:rsidRDefault="00DF77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16FA7" w14:textId="77777777" w:rsidR="00DF77F9" w:rsidRDefault="00DF77F9">
      <w:pPr>
        <w:spacing w:after="0"/>
      </w:pPr>
      <w:r>
        <w:separator/>
      </w:r>
    </w:p>
  </w:footnote>
  <w:footnote w:type="continuationSeparator" w:id="0">
    <w:p w14:paraId="34EAC03E" w14:textId="77777777" w:rsidR="00DF77F9" w:rsidRDefault="00DF77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1C9CD" w14:textId="77777777" w:rsidR="0091129A" w:rsidRDefault="009F6C55">
    <w:pPr>
      <w:pBdr>
        <w:top w:val="nil"/>
        <w:left w:val="nil"/>
        <w:bottom w:val="nil"/>
        <w:right w:val="nil"/>
        <w:between w:val="nil"/>
      </w:pBdr>
      <w:tabs>
        <w:tab w:val="center" w:pos="4680"/>
        <w:tab w:val="right" w:pos="9360"/>
      </w:tabs>
      <w:spacing w:after="0"/>
      <w:rPr>
        <w:color w:val="000000"/>
      </w:rPr>
    </w:pPr>
    <w:r>
      <w:rPr>
        <w:color w:val="000000"/>
      </w:rPr>
      <w:t>PRE-PRINT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2E2"/>
    <w:multiLevelType w:val="hybridMultilevel"/>
    <w:tmpl w:val="F68C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73DD"/>
    <w:multiLevelType w:val="multilevel"/>
    <w:tmpl w:val="B5B6B07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8760F6"/>
    <w:multiLevelType w:val="multilevel"/>
    <w:tmpl w:val="0A62C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260426">
    <w:abstractNumId w:val="2"/>
  </w:num>
  <w:num w:numId="2" w16cid:durableId="635531864">
    <w:abstractNumId w:val="1"/>
  </w:num>
  <w:num w:numId="3" w16cid:durableId="19730946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n N. Mayfield">
    <w15:presenceInfo w15:providerId="AD" w15:userId="S-1-5-21-1272800876-2040259582-838338798-513186"/>
  </w15:person>
  <w15:person w15:author="Yohan Min">
    <w15:presenceInfo w15:providerId="Windows Live" w15:userId="dd820ccd6d8cc513"/>
  </w15:person>
  <w15:person w15:author="Min Yohan">
    <w15:presenceInfo w15:providerId="Windows Live" w15:userId="dd820ccd6d8cc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9A"/>
    <w:rsid w:val="00005D82"/>
    <w:rsid w:val="00006082"/>
    <w:rsid w:val="00047194"/>
    <w:rsid w:val="00071999"/>
    <w:rsid w:val="00086251"/>
    <w:rsid w:val="00096AFC"/>
    <w:rsid w:val="000A74C8"/>
    <w:rsid w:val="000B6EDB"/>
    <w:rsid w:val="000C1CBD"/>
    <w:rsid w:val="000E36E5"/>
    <w:rsid w:val="000F1CD9"/>
    <w:rsid w:val="000F63EB"/>
    <w:rsid w:val="0010300F"/>
    <w:rsid w:val="00106DE1"/>
    <w:rsid w:val="0012083A"/>
    <w:rsid w:val="00130C1D"/>
    <w:rsid w:val="00130CAE"/>
    <w:rsid w:val="001368C5"/>
    <w:rsid w:val="001431C7"/>
    <w:rsid w:val="00143E0F"/>
    <w:rsid w:val="00150436"/>
    <w:rsid w:val="00163ABC"/>
    <w:rsid w:val="00171F4E"/>
    <w:rsid w:val="001761E2"/>
    <w:rsid w:val="00177D35"/>
    <w:rsid w:val="0019165F"/>
    <w:rsid w:val="00196AC1"/>
    <w:rsid w:val="001A1302"/>
    <w:rsid w:val="001A66DF"/>
    <w:rsid w:val="001B79AE"/>
    <w:rsid w:val="001C17C5"/>
    <w:rsid w:val="001D2E83"/>
    <w:rsid w:val="001E290B"/>
    <w:rsid w:val="001F0F85"/>
    <w:rsid w:val="001F21E3"/>
    <w:rsid w:val="00211D44"/>
    <w:rsid w:val="0022392C"/>
    <w:rsid w:val="00224A7F"/>
    <w:rsid w:val="0026459B"/>
    <w:rsid w:val="00284617"/>
    <w:rsid w:val="00290650"/>
    <w:rsid w:val="002916AB"/>
    <w:rsid w:val="002B35FA"/>
    <w:rsid w:val="002E2532"/>
    <w:rsid w:val="00314CB3"/>
    <w:rsid w:val="00314EFA"/>
    <w:rsid w:val="003152A1"/>
    <w:rsid w:val="003208ED"/>
    <w:rsid w:val="00322541"/>
    <w:rsid w:val="00322EC3"/>
    <w:rsid w:val="00355CE5"/>
    <w:rsid w:val="00361960"/>
    <w:rsid w:val="00374078"/>
    <w:rsid w:val="0037753E"/>
    <w:rsid w:val="003905D9"/>
    <w:rsid w:val="003932F2"/>
    <w:rsid w:val="00395B11"/>
    <w:rsid w:val="003B5096"/>
    <w:rsid w:val="003C119C"/>
    <w:rsid w:val="003D79F7"/>
    <w:rsid w:val="003F1BC5"/>
    <w:rsid w:val="00441709"/>
    <w:rsid w:val="00466690"/>
    <w:rsid w:val="00480111"/>
    <w:rsid w:val="0048602B"/>
    <w:rsid w:val="00491AC1"/>
    <w:rsid w:val="004A761B"/>
    <w:rsid w:val="004B72F9"/>
    <w:rsid w:val="004C0A4B"/>
    <w:rsid w:val="004C68E6"/>
    <w:rsid w:val="004D5727"/>
    <w:rsid w:val="004F245B"/>
    <w:rsid w:val="004F7990"/>
    <w:rsid w:val="00512B8F"/>
    <w:rsid w:val="00513E4D"/>
    <w:rsid w:val="005360FC"/>
    <w:rsid w:val="005457A5"/>
    <w:rsid w:val="005703D1"/>
    <w:rsid w:val="00580946"/>
    <w:rsid w:val="00587891"/>
    <w:rsid w:val="005A67E2"/>
    <w:rsid w:val="005B37EC"/>
    <w:rsid w:val="005C0FF9"/>
    <w:rsid w:val="005D02D9"/>
    <w:rsid w:val="005F132E"/>
    <w:rsid w:val="005F4B61"/>
    <w:rsid w:val="006063E7"/>
    <w:rsid w:val="00606CC4"/>
    <w:rsid w:val="00621590"/>
    <w:rsid w:val="006220E3"/>
    <w:rsid w:val="006334C8"/>
    <w:rsid w:val="0063644A"/>
    <w:rsid w:val="00651713"/>
    <w:rsid w:val="0066384F"/>
    <w:rsid w:val="00687042"/>
    <w:rsid w:val="00690B94"/>
    <w:rsid w:val="00693B93"/>
    <w:rsid w:val="006B395C"/>
    <w:rsid w:val="006D64F3"/>
    <w:rsid w:val="006D72E1"/>
    <w:rsid w:val="006F596A"/>
    <w:rsid w:val="007048E4"/>
    <w:rsid w:val="00721770"/>
    <w:rsid w:val="00751C0A"/>
    <w:rsid w:val="00754EFC"/>
    <w:rsid w:val="00760521"/>
    <w:rsid w:val="007651B3"/>
    <w:rsid w:val="007835A5"/>
    <w:rsid w:val="00786ADD"/>
    <w:rsid w:val="00792F9D"/>
    <w:rsid w:val="007A007F"/>
    <w:rsid w:val="007A3D20"/>
    <w:rsid w:val="007A4458"/>
    <w:rsid w:val="007B072F"/>
    <w:rsid w:val="007B6CD8"/>
    <w:rsid w:val="007C545A"/>
    <w:rsid w:val="007D0E93"/>
    <w:rsid w:val="007D2A21"/>
    <w:rsid w:val="007E3829"/>
    <w:rsid w:val="008028A9"/>
    <w:rsid w:val="00835291"/>
    <w:rsid w:val="008356F8"/>
    <w:rsid w:val="008534C4"/>
    <w:rsid w:val="0086070E"/>
    <w:rsid w:val="008631CE"/>
    <w:rsid w:val="00874038"/>
    <w:rsid w:val="00893FEF"/>
    <w:rsid w:val="008B0E5A"/>
    <w:rsid w:val="008E049C"/>
    <w:rsid w:val="008F0F12"/>
    <w:rsid w:val="0091129A"/>
    <w:rsid w:val="00914641"/>
    <w:rsid w:val="00920F8E"/>
    <w:rsid w:val="00931C72"/>
    <w:rsid w:val="00932475"/>
    <w:rsid w:val="009402F6"/>
    <w:rsid w:val="0095192A"/>
    <w:rsid w:val="00952B1E"/>
    <w:rsid w:val="00953E93"/>
    <w:rsid w:val="0097075F"/>
    <w:rsid w:val="0097607B"/>
    <w:rsid w:val="0098028F"/>
    <w:rsid w:val="00982977"/>
    <w:rsid w:val="00986085"/>
    <w:rsid w:val="00986C59"/>
    <w:rsid w:val="00994B7E"/>
    <w:rsid w:val="009B7A82"/>
    <w:rsid w:val="009C67C7"/>
    <w:rsid w:val="009D73C4"/>
    <w:rsid w:val="009E0AF1"/>
    <w:rsid w:val="009F2B98"/>
    <w:rsid w:val="009F6C55"/>
    <w:rsid w:val="00A14205"/>
    <w:rsid w:val="00A1603C"/>
    <w:rsid w:val="00A374A6"/>
    <w:rsid w:val="00A56B47"/>
    <w:rsid w:val="00A65ED2"/>
    <w:rsid w:val="00A66BFB"/>
    <w:rsid w:val="00A737AD"/>
    <w:rsid w:val="00A86CCB"/>
    <w:rsid w:val="00AA4428"/>
    <w:rsid w:val="00AA6CC1"/>
    <w:rsid w:val="00AD42A3"/>
    <w:rsid w:val="00AD60F7"/>
    <w:rsid w:val="00AE1906"/>
    <w:rsid w:val="00AF2EA1"/>
    <w:rsid w:val="00AF6FF8"/>
    <w:rsid w:val="00B11D74"/>
    <w:rsid w:val="00B3715A"/>
    <w:rsid w:val="00B65B11"/>
    <w:rsid w:val="00B748EC"/>
    <w:rsid w:val="00BA4872"/>
    <w:rsid w:val="00BB2550"/>
    <w:rsid w:val="00BB5F87"/>
    <w:rsid w:val="00BD79FD"/>
    <w:rsid w:val="00BE08CA"/>
    <w:rsid w:val="00C12D80"/>
    <w:rsid w:val="00C15C1B"/>
    <w:rsid w:val="00C21DF4"/>
    <w:rsid w:val="00C34FDC"/>
    <w:rsid w:val="00C74339"/>
    <w:rsid w:val="00C7433A"/>
    <w:rsid w:val="00C744D3"/>
    <w:rsid w:val="00C76F6F"/>
    <w:rsid w:val="00C86725"/>
    <w:rsid w:val="00C94DA4"/>
    <w:rsid w:val="00CA1645"/>
    <w:rsid w:val="00CB01E6"/>
    <w:rsid w:val="00CC4C3A"/>
    <w:rsid w:val="00CC4D09"/>
    <w:rsid w:val="00CD44D7"/>
    <w:rsid w:val="00CD63F8"/>
    <w:rsid w:val="00CD70FD"/>
    <w:rsid w:val="00CF68F1"/>
    <w:rsid w:val="00CF7C22"/>
    <w:rsid w:val="00D05938"/>
    <w:rsid w:val="00D0712A"/>
    <w:rsid w:val="00D10AAC"/>
    <w:rsid w:val="00D30754"/>
    <w:rsid w:val="00D319EB"/>
    <w:rsid w:val="00D327F6"/>
    <w:rsid w:val="00D40E84"/>
    <w:rsid w:val="00D46331"/>
    <w:rsid w:val="00D70378"/>
    <w:rsid w:val="00D952B7"/>
    <w:rsid w:val="00DB2F6D"/>
    <w:rsid w:val="00DB359D"/>
    <w:rsid w:val="00DC0E5B"/>
    <w:rsid w:val="00DC1A2B"/>
    <w:rsid w:val="00DC6813"/>
    <w:rsid w:val="00DD0CFC"/>
    <w:rsid w:val="00DD419F"/>
    <w:rsid w:val="00DD7FF3"/>
    <w:rsid w:val="00DF2388"/>
    <w:rsid w:val="00DF77F9"/>
    <w:rsid w:val="00E12D82"/>
    <w:rsid w:val="00E14B6D"/>
    <w:rsid w:val="00E15B56"/>
    <w:rsid w:val="00E23DD2"/>
    <w:rsid w:val="00E60614"/>
    <w:rsid w:val="00E62947"/>
    <w:rsid w:val="00E722CF"/>
    <w:rsid w:val="00E82400"/>
    <w:rsid w:val="00E85D16"/>
    <w:rsid w:val="00E917ED"/>
    <w:rsid w:val="00E93213"/>
    <w:rsid w:val="00E96C3B"/>
    <w:rsid w:val="00EA74F5"/>
    <w:rsid w:val="00EB180D"/>
    <w:rsid w:val="00EC3974"/>
    <w:rsid w:val="00ED2DB8"/>
    <w:rsid w:val="00ED2FCD"/>
    <w:rsid w:val="00EE01D3"/>
    <w:rsid w:val="00EF09D9"/>
    <w:rsid w:val="00EF3FB5"/>
    <w:rsid w:val="00EF4A40"/>
    <w:rsid w:val="00F07826"/>
    <w:rsid w:val="00F07F2A"/>
    <w:rsid w:val="00F240DD"/>
    <w:rsid w:val="00F33AD5"/>
    <w:rsid w:val="00F4091B"/>
    <w:rsid w:val="00F4785D"/>
    <w:rsid w:val="00F542AD"/>
    <w:rsid w:val="00F54D7A"/>
    <w:rsid w:val="00F56E7E"/>
    <w:rsid w:val="00F7145C"/>
    <w:rsid w:val="00FC644D"/>
    <w:rsid w:val="00FD5169"/>
    <w:rsid w:val="00FD5888"/>
    <w:rsid w:val="00FE42EE"/>
    <w:rsid w:val="00FE74BC"/>
    <w:rsid w:val="00FF2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5E4D"/>
  <w15:docId w15:val="{B071FF72-F63A-4824-95C5-9DC8AF96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Cambria"/>
        <w:sz w:val="22"/>
        <w:szCs w:val="22"/>
        <w:highlight w:val="white"/>
        <w:lang w:val="en-US" w:eastAsia="ko-KR"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numPr>
        <w:numId w:val="2"/>
      </w:numPr>
      <w:outlineLvl w:val="0"/>
    </w:pPr>
    <w:rPr>
      <w:b/>
      <w:sz w:val="28"/>
      <w:szCs w:val="28"/>
    </w:rPr>
  </w:style>
  <w:style w:type="paragraph" w:styleId="Heading2">
    <w:name w:val="heading 2"/>
    <w:basedOn w:val="Normal"/>
    <w:next w:val="Normal"/>
    <w:uiPriority w:val="9"/>
    <w:unhideWhenUsed/>
    <w:qFormat/>
    <w:rsid w:val="00893FEF"/>
    <w:pPr>
      <w:numPr>
        <w:ilvl w:val="1"/>
        <w:numId w:val="2"/>
      </w:numPr>
      <w:outlineLvl w:val="1"/>
    </w:pPr>
    <w:rPr>
      <w:b/>
      <w:sz w:val="24"/>
      <w:szCs w:val="24"/>
      <w:highlight w:val="none"/>
    </w:rPr>
  </w:style>
  <w:style w:type="paragraph" w:styleId="Heading3">
    <w:name w:val="heading 3"/>
    <w:basedOn w:val="Normal"/>
    <w:next w:val="Normal"/>
    <w:uiPriority w:val="9"/>
    <w:unhideWhenUsed/>
    <w:qFormat/>
    <w:pPr>
      <w:keepNext/>
      <w:keepLines/>
      <w:numPr>
        <w:ilvl w:val="2"/>
        <w:numId w:val="2"/>
      </w:numPr>
      <w:spacing w:before="40" w:after="0"/>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B0E5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B0E5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0E5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55CE5"/>
    <w:rPr>
      <w:color w:val="0563C1"/>
      <w:u w:val="single"/>
    </w:rPr>
  </w:style>
  <w:style w:type="character" w:styleId="FollowedHyperlink">
    <w:name w:val="FollowedHyperlink"/>
    <w:basedOn w:val="DefaultParagraphFont"/>
    <w:uiPriority w:val="99"/>
    <w:semiHidden/>
    <w:unhideWhenUsed/>
    <w:rsid w:val="00355CE5"/>
    <w:rPr>
      <w:color w:val="954F72"/>
      <w:u w:val="single"/>
    </w:rPr>
  </w:style>
  <w:style w:type="paragraph" w:customStyle="1" w:styleId="msonormal0">
    <w:name w:val="msonormal"/>
    <w:basedOn w:val="Normal"/>
    <w:rsid w:val="00355CE5"/>
    <w:pPr>
      <w:spacing w:before="100" w:beforeAutospacing="1" w:after="100" w:afterAutospacing="1"/>
      <w:jc w:val="left"/>
    </w:pPr>
    <w:rPr>
      <w:rFonts w:ascii="Times New Roman" w:eastAsia="Times New Roman" w:hAnsi="Times New Roman" w:cs="Times New Roman"/>
      <w:sz w:val="24"/>
      <w:szCs w:val="24"/>
      <w:highlight w:val="none"/>
    </w:rPr>
  </w:style>
  <w:style w:type="table" w:styleId="TableGrid">
    <w:name w:val="Table Grid"/>
    <w:basedOn w:val="TableNormal"/>
    <w:uiPriority w:val="39"/>
    <w:rsid w:val="00355C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2D82"/>
    <w:pPr>
      <w:spacing w:before="100" w:beforeAutospacing="1" w:after="100" w:afterAutospacing="1"/>
      <w:jc w:val="left"/>
    </w:pPr>
    <w:rPr>
      <w:rFonts w:ascii="Times New Roman" w:eastAsia="Times New Roman" w:hAnsi="Times New Roman" w:cs="Times New Roman"/>
      <w:sz w:val="24"/>
      <w:szCs w:val="24"/>
      <w:highlight w:val="none"/>
    </w:rPr>
  </w:style>
  <w:style w:type="character" w:customStyle="1" w:styleId="Heading7Char">
    <w:name w:val="Heading 7 Char"/>
    <w:basedOn w:val="DefaultParagraphFont"/>
    <w:link w:val="Heading7"/>
    <w:uiPriority w:val="9"/>
    <w:semiHidden/>
    <w:rsid w:val="008B0E5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B0E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0E5A"/>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91AC1"/>
    <w:rPr>
      <w:sz w:val="16"/>
      <w:szCs w:val="16"/>
    </w:rPr>
  </w:style>
  <w:style w:type="paragraph" w:styleId="CommentText">
    <w:name w:val="annotation text"/>
    <w:basedOn w:val="Normal"/>
    <w:link w:val="CommentTextChar"/>
    <w:uiPriority w:val="99"/>
    <w:unhideWhenUsed/>
    <w:rsid w:val="00491AC1"/>
    <w:rPr>
      <w:sz w:val="20"/>
      <w:szCs w:val="20"/>
    </w:rPr>
  </w:style>
  <w:style w:type="character" w:customStyle="1" w:styleId="CommentTextChar">
    <w:name w:val="Comment Text Char"/>
    <w:basedOn w:val="DefaultParagraphFont"/>
    <w:link w:val="CommentText"/>
    <w:uiPriority w:val="99"/>
    <w:rsid w:val="00491AC1"/>
    <w:rPr>
      <w:sz w:val="20"/>
      <w:szCs w:val="20"/>
    </w:rPr>
  </w:style>
  <w:style w:type="paragraph" w:styleId="CommentSubject">
    <w:name w:val="annotation subject"/>
    <w:basedOn w:val="CommentText"/>
    <w:next w:val="CommentText"/>
    <w:link w:val="CommentSubjectChar"/>
    <w:uiPriority w:val="99"/>
    <w:semiHidden/>
    <w:unhideWhenUsed/>
    <w:rsid w:val="00491AC1"/>
    <w:rPr>
      <w:b/>
      <w:bCs/>
    </w:rPr>
  </w:style>
  <w:style w:type="character" w:customStyle="1" w:styleId="CommentSubjectChar">
    <w:name w:val="Comment Subject Char"/>
    <w:basedOn w:val="CommentTextChar"/>
    <w:link w:val="CommentSubject"/>
    <w:uiPriority w:val="99"/>
    <w:semiHidden/>
    <w:rsid w:val="00491AC1"/>
    <w:rPr>
      <w:b/>
      <w:bCs/>
      <w:sz w:val="20"/>
      <w:szCs w:val="20"/>
    </w:rPr>
  </w:style>
  <w:style w:type="paragraph" w:styleId="BalloonText">
    <w:name w:val="Balloon Text"/>
    <w:basedOn w:val="Normal"/>
    <w:link w:val="BalloonTextChar"/>
    <w:uiPriority w:val="99"/>
    <w:semiHidden/>
    <w:unhideWhenUsed/>
    <w:rsid w:val="00491A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AC1"/>
    <w:rPr>
      <w:rFonts w:ascii="Segoe UI" w:hAnsi="Segoe UI" w:cs="Segoe UI"/>
      <w:sz w:val="18"/>
      <w:szCs w:val="18"/>
    </w:rPr>
  </w:style>
  <w:style w:type="paragraph" w:styleId="Revision">
    <w:name w:val="Revision"/>
    <w:hidden/>
    <w:uiPriority w:val="99"/>
    <w:semiHidden/>
    <w:rsid w:val="00651713"/>
    <w:pPr>
      <w:spacing w:after="0"/>
      <w:jc w:val="left"/>
    </w:pPr>
  </w:style>
  <w:style w:type="paragraph" w:styleId="Caption">
    <w:name w:val="caption"/>
    <w:basedOn w:val="Normal"/>
    <w:next w:val="Normal"/>
    <w:uiPriority w:val="35"/>
    <w:unhideWhenUsed/>
    <w:qFormat/>
    <w:rsid w:val="0098028F"/>
    <w:pPr>
      <w:spacing w:after="200"/>
      <w:jc w:val="center"/>
    </w:pPr>
    <w:rPr>
      <w:rFonts w:ascii="Times New Roman" w:hAnsi="Times New Roman" w:cs="Times New Roman"/>
      <w:b/>
      <w:iCs/>
      <w:highlight w:val="none"/>
    </w:rPr>
  </w:style>
  <w:style w:type="paragraph" w:styleId="Bibliography">
    <w:name w:val="Bibliography"/>
    <w:basedOn w:val="Normal"/>
    <w:next w:val="Normal"/>
    <w:uiPriority w:val="37"/>
    <w:unhideWhenUsed/>
    <w:rsid w:val="00D46331"/>
    <w:pPr>
      <w:tabs>
        <w:tab w:val="left" w:pos="264"/>
      </w:tabs>
      <w:spacing w:after="0" w:line="480" w:lineRule="auto"/>
      <w:ind w:left="264" w:hanging="264"/>
    </w:pPr>
  </w:style>
  <w:style w:type="character" w:styleId="UnresolvedMention">
    <w:name w:val="Unresolved Mention"/>
    <w:basedOn w:val="DefaultParagraphFont"/>
    <w:uiPriority w:val="99"/>
    <w:semiHidden/>
    <w:unhideWhenUsed/>
    <w:rsid w:val="00E72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391">
      <w:bodyDiv w:val="1"/>
      <w:marLeft w:val="0"/>
      <w:marRight w:val="0"/>
      <w:marTop w:val="0"/>
      <w:marBottom w:val="0"/>
      <w:divBdr>
        <w:top w:val="none" w:sz="0" w:space="0" w:color="auto"/>
        <w:left w:val="none" w:sz="0" w:space="0" w:color="auto"/>
        <w:bottom w:val="none" w:sz="0" w:space="0" w:color="auto"/>
        <w:right w:val="none" w:sz="0" w:space="0" w:color="auto"/>
      </w:divBdr>
    </w:div>
    <w:div w:id="100533169">
      <w:bodyDiv w:val="1"/>
      <w:marLeft w:val="0"/>
      <w:marRight w:val="0"/>
      <w:marTop w:val="0"/>
      <w:marBottom w:val="0"/>
      <w:divBdr>
        <w:top w:val="none" w:sz="0" w:space="0" w:color="auto"/>
        <w:left w:val="none" w:sz="0" w:space="0" w:color="auto"/>
        <w:bottom w:val="none" w:sz="0" w:space="0" w:color="auto"/>
        <w:right w:val="none" w:sz="0" w:space="0" w:color="auto"/>
      </w:divBdr>
    </w:div>
    <w:div w:id="199903838">
      <w:bodyDiv w:val="1"/>
      <w:marLeft w:val="0"/>
      <w:marRight w:val="0"/>
      <w:marTop w:val="0"/>
      <w:marBottom w:val="0"/>
      <w:divBdr>
        <w:top w:val="none" w:sz="0" w:space="0" w:color="auto"/>
        <w:left w:val="none" w:sz="0" w:space="0" w:color="auto"/>
        <w:bottom w:val="none" w:sz="0" w:space="0" w:color="auto"/>
        <w:right w:val="none" w:sz="0" w:space="0" w:color="auto"/>
      </w:divBdr>
    </w:div>
    <w:div w:id="218590363">
      <w:bodyDiv w:val="1"/>
      <w:marLeft w:val="0"/>
      <w:marRight w:val="0"/>
      <w:marTop w:val="0"/>
      <w:marBottom w:val="0"/>
      <w:divBdr>
        <w:top w:val="none" w:sz="0" w:space="0" w:color="auto"/>
        <w:left w:val="none" w:sz="0" w:space="0" w:color="auto"/>
        <w:bottom w:val="none" w:sz="0" w:space="0" w:color="auto"/>
        <w:right w:val="none" w:sz="0" w:space="0" w:color="auto"/>
      </w:divBdr>
    </w:div>
    <w:div w:id="294071694">
      <w:bodyDiv w:val="1"/>
      <w:marLeft w:val="0"/>
      <w:marRight w:val="0"/>
      <w:marTop w:val="0"/>
      <w:marBottom w:val="0"/>
      <w:divBdr>
        <w:top w:val="none" w:sz="0" w:space="0" w:color="auto"/>
        <w:left w:val="none" w:sz="0" w:space="0" w:color="auto"/>
        <w:bottom w:val="none" w:sz="0" w:space="0" w:color="auto"/>
        <w:right w:val="none" w:sz="0" w:space="0" w:color="auto"/>
      </w:divBdr>
    </w:div>
    <w:div w:id="408842732">
      <w:bodyDiv w:val="1"/>
      <w:marLeft w:val="0"/>
      <w:marRight w:val="0"/>
      <w:marTop w:val="0"/>
      <w:marBottom w:val="0"/>
      <w:divBdr>
        <w:top w:val="none" w:sz="0" w:space="0" w:color="auto"/>
        <w:left w:val="none" w:sz="0" w:space="0" w:color="auto"/>
        <w:bottom w:val="none" w:sz="0" w:space="0" w:color="auto"/>
        <w:right w:val="none" w:sz="0" w:space="0" w:color="auto"/>
      </w:divBdr>
    </w:div>
    <w:div w:id="481511183">
      <w:bodyDiv w:val="1"/>
      <w:marLeft w:val="0"/>
      <w:marRight w:val="0"/>
      <w:marTop w:val="0"/>
      <w:marBottom w:val="0"/>
      <w:divBdr>
        <w:top w:val="none" w:sz="0" w:space="0" w:color="auto"/>
        <w:left w:val="none" w:sz="0" w:space="0" w:color="auto"/>
        <w:bottom w:val="none" w:sz="0" w:space="0" w:color="auto"/>
        <w:right w:val="none" w:sz="0" w:space="0" w:color="auto"/>
      </w:divBdr>
    </w:div>
    <w:div w:id="487407954">
      <w:bodyDiv w:val="1"/>
      <w:marLeft w:val="0"/>
      <w:marRight w:val="0"/>
      <w:marTop w:val="0"/>
      <w:marBottom w:val="0"/>
      <w:divBdr>
        <w:top w:val="none" w:sz="0" w:space="0" w:color="auto"/>
        <w:left w:val="none" w:sz="0" w:space="0" w:color="auto"/>
        <w:bottom w:val="none" w:sz="0" w:space="0" w:color="auto"/>
        <w:right w:val="none" w:sz="0" w:space="0" w:color="auto"/>
      </w:divBdr>
    </w:div>
    <w:div w:id="591815554">
      <w:bodyDiv w:val="1"/>
      <w:marLeft w:val="0"/>
      <w:marRight w:val="0"/>
      <w:marTop w:val="0"/>
      <w:marBottom w:val="0"/>
      <w:divBdr>
        <w:top w:val="none" w:sz="0" w:space="0" w:color="auto"/>
        <w:left w:val="none" w:sz="0" w:space="0" w:color="auto"/>
        <w:bottom w:val="none" w:sz="0" w:space="0" w:color="auto"/>
        <w:right w:val="none" w:sz="0" w:space="0" w:color="auto"/>
      </w:divBdr>
    </w:div>
    <w:div w:id="689260016">
      <w:bodyDiv w:val="1"/>
      <w:marLeft w:val="0"/>
      <w:marRight w:val="0"/>
      <w:marTop w:val="0"/>
      <w:marBottom w:val="0"/>
      <w:divBdr>
        <w:top w:val="none" w:sz="0" w:space="0" w:color="auto"/>
        <w:left w:val="none" w:sz="0" w:space="0" w:color="auto"/>
        <w:bottom w:val="none" w:sz="0" w:space="0" w:color="auto"/>
        <w:right w:val="none" w:sz="0" w:space="0" w:color="auto"/>
      </w:divBdr>
    </w:div>
    <w:div w:id="715204550">
      <w:bodyDiv w:val="1"/>
      <w:marLeft w:val="0"/>
      <w:marRight w:val="0"/>
      <w:marTop w:val="0"/>
      <w:marBottom w:val="0"/>
      <w:divBdr>
        <w:top w:val="none" w:sz="0" w:space="0" w:color="auto"/>
        <w:left w:val="none" w:sz="0" w:space="0" w:color="auto"/>
        <w:bottom w:val="none" w:sz="0" w:space="0" w:color="auto"/>
        <w:right w:val="none" w:sz="0" w:space="0" w:color="auto"/>
      </w:divBdr>
    </w:div>
    <w:div w:id="760100172">
      <w:bodyDiv w:val="1"/>
      <w:marLeft w:val="0"/>
      <w:marRight w:val="0"/>
      <w:marTop w:val="0"/>
      <w:marBottom w:val="0"/>
      <w:divBdr>
        <w:top w:val="none" w:sz="0" w:space="0" w:color="auto"/>
        <w:left w:val="none" w:sz="0" w:space="0" w:color="auto"/>
        <w:bottom w:val="none" w:sz="0" w:space="0" w:color="auto"/>
        <w:right w:val="none" w:sz="0" w:space="0" w:color="auto"/>
      </w:divBdr>
    </w:div>
    <w:div w:id="895315518">
      <w:bodyDiv w:val="1"/>
      <w:marLeft w:val="0"/>
      <w:marRight w:val="0"/>
      <w:marTop w:val="0"/>
      <w:marBottom w:val="0"/>
      <w:divBdr>
        <w:top w:val="none" w:sz="0" w:space="0" w:color="auto"/>
        <w:left w:val="none" w:sz="0" w:space="0" w:color="auto"/>
        <w:bottom w:val="none" w:sz="0" w:space="0" w:color="auto"/>
        <w:right w:val="none" w:sz="0" w:space="0" w:color="auto"/>
      </w:divBdr>
    </w:div>
    <w:div w:id="944574938">
      <w:bodyDiv w:val="1"/>
      <w:marLeft w:val="0"/>
      <w:marRight w:val="0"/>
      <w:marTop w:val="0"/>
      <w:marBottom w:val="0"/>
      <w:divBdr>
        <w:top w:val="none" w:sz="0" w:space="0" w:color="auto"/>
        <w:left w:val="none" w:sz="0" w:space="0" w:color="auto"/>
        <w:bottom w:val="none" w:sz="0" w:space="0" w:color="auto"/>
        <w:right w:val="none" w:sz="0" w:space="0" w:color="auto"/>
      </w:divBdr>
    </w:div>
    <w:div w:id="964191356">
      <w:bodyDiv w:val="1"/>
      <w:marLeft w:val="0"/>
      <w:marRight w:val="0"/>
      <w:marTop w:val="0"/>
      <w:marBottom w:val="0"/>
      <w:divBdr>
        <w:top w:val="none" w:sz="0" w:space="0" w:color="auto"/>
        <w:left w:val="none" w:sz="0" w:space="0" w:color="auto"/>
        <w:bottom w:val="none" w:sz="0" w:space="0" w:color="auto"/>
        <w:right w:val="none" w:sz="0" w:space="0" w:color="auto"/>
      </w:divBdr>
    </w:div>
    <w:div w:id="1009910883">
      <w:bodyDiv w:val="1"/>
      <w:marLeft w:val="0"/>
      <w:marRight w:val="0"/>
      <w:marTop w:val="0"/>
      <w:marBottom w:val="0"/>
      <w:divBdr>
        <w:top w:val="none" w:sz="0" w:space="0" w:color="auto"/>
        <w:left w:val="none" w:sz="0" w:space="0" w:color="auto"/>
        <w:bottom w:val="none" w:sz="0" w:space="0" w:color="auto"/>
        <w:right w:val="none" w:sz="0" w:space="0" w:color="auto"/>
      </w:divBdr>
    </w:div>
    <w:div w:id="1021585883">
      <w:bodyDiv w:val="1"/>
      <w:marLeft w:val="0"/>
      <w:marRight w:val="0"/>
      <w:marTop w:val="0"/>
      <w:marBottom w:val="0"/>
      <w:divBdr>
        <w:top w:val="none" w:sz="0" w:space="0" w:color="auto"/>
        <w:left w:val="none" w:sz="0" w:space="0" w:color="auto"/>
        <w:bottom w:val="none" w:sz="0" w:space="0" w:color="auto"/>
        <w:right w:val="none" w:sz="0" w:space="0" w:color="auto"/>
      </w:divBdr>
    </w:div>
    <w:div w:id="1049039575">
      <w:bodyDiv w:val="1"/>
      <w:marLeft w:val="0"/>
      <w:marRight w:val="0"/>
      <w:marTop w:val="0"/>
      <w:marBottom w:val="0"/>
      <w:divBdr>
        <w:top w:val="none" w:sz="0" w:space="0" w:color="auto"/>
        <w:left w:val="none" w:sz="0" w:space="0" w:color="auto"/>
        <w:bottom w:val="none" w:sz="0" w:space="0" w:color="auto"/>
        <w:right w:val="none" w:sz="0" w:space="0" w:color="auto"/>
      </w:divBdr>
    </w:div>
    <w:div w:id="1086464329">
      <w:bodyDiv w:val="1"/>
      <w:marLeft w:val="0"/>
      <w:marRight w:val="0"/>
      <w:marTop w:val="0"/>
      <w:marBottom w:val="0"/>
      <w:divBdr>
        <w:top w:val="none" w:sz="0" w:space="0" w:color="auto"/>
        <w:left w:val="none" w:sz="0" w:space="0" w:color="auto"/>
        <w:bottom w:val="none" w:sz="0" w:space="0" w:color="auto"/>
        <w:right w:val="none" w:sz="0" w:space="0" w:color="auto"/>
      </w:divBdr>
    </w:div>
    <w:div w:id="1120077123">
      <w:bodyDiv w:val="1"/>
      <w:marLeft w:val="0"/>
      <w:marRight w:val="0"/>
      <w:marTop w:val="0"/>
      <w:marBottom w:val="0"/>
      <w:divBdr>
        <w:top w:val="none" w:sz="0" w:space="0" w:color="auto"/>
        <w:left w:val="none" w:sz="0" w:space="0" w:color="auto"/>
        <w:bottom w:val="none" w:sz="0" w:space="0" w:color="auto"/>
        <w:right w:val="none" w:sz="0" w:space="0" w:color="auto"/>
      </w:divBdr>
    </w:div>
    <w:div w:id="1173758558">
      <w:bodyDiv w:val="1"/>
      <w:marLeft w:val="0"/>
      <w:marRight w:val="0"/>
      <w:marTop w:val="0"/>
      <w:marBottom w:val="0"/>
      <w:divBdr>
        <w:top w:val="none" w:sz="0" w:space="0" w:color="auto"/>
        <w:left w:val="none" w:sz="0" w:space="0" w:color="auto"/>
        <w:bottom w:val="none" w:sz="0" w:space="0" w:color="auto"/>
        <w:right w:val="none" w:sz="0" w:space="0" w:color="auto"/>
      </w:divBdr>
    </w:div>
    <w:div w:id="1229727477">
      <w:bodyDiv w:val="1"/>
      <w:marLeft w:val="0"/>
      <w:marRight w:val="0"/>
      <w:marTop w:val="0"/>
      <w:marBottom w:val="0"/>
      <w:divBdr>
        <w:top w:val="none" w:sz="0" w:space="0" w:color="auto"/>
        <w:left w:val="none" w:sz="0" w:space="0" w:color="auto"/>
        <w:bottom w:val="none" w:sz="0" w:space="0" w:color="auto"/>
        <w:right w:val="none" w:sz="0" w:space="0" w:color="auto"/>
      </w:divBdr>
    </w:div>
    <w:div w:id="1233275239">
      <w:bodyDiv w:val="1"/>
      <w:marLeft w:val="0"/>
      <w:marRight w:val="0"/>
      <w:marTop w:val="0"/>
      <w:marBottom w:val="0"/>
      <w:divBdr>
        <w:top w:val="none" w:sz="0" w:space="0" w:color="auto"/>
        <w:left w:val="none" w:sz="0" w:space="0" w:color="auto"/>
        <w:bottom w:val="none" w:sz="0" w:space="0" w:color="auto"/>
        <w:right w:val="none" w:sz="0" w:space="0" w:color="auto"/>
      </w:divBdr>
    </w:div>
    <w:div w:id="1314867971">
      <w:bodyDiv w:val="1"/>
      <w:marLeft w:val="0"/>
      <w:marRight w:val="0"/>
      <w:marTop w:val="0"/>
      <w:marBottom w:val="0"/>
      <w:divBdr>
        <w:top w:val="none" w:sz="0" w:space="0" w:color="auto"/>
        <w:left w:val="none" w:sz="0" w:space="0" w:color="auto"/>
        <w:bottom w:val="none" w:sz="0" w:space="0" w:color="auto"/>
        <w:right w:val="none" w:sz="0" w:space="0" w:color="auto"/>
      </w:divBdr>
    </w:div>
    <w:div w:id="1326935398">
      <w:bodyDiv w:val="1"/>
      <w:marLeft w:val="0"/>
      <w:marRight w:val="0"/>
      <w:marTop w:val="0"/>
      <w:marBottom w:val="0"/>
      <w:divBdr>
        <w:top w:val="none" w:sz="0" w:space="0" w:color="auto"/>
        <w:left w:val="none" w:sz="0" w:space="0" w:color="auto"/>
        <w:bottom w:val="none" w:sz="0" w:space="0" w:color="auto"/>
        <w:right w:val="none" w:sz="0" w:space="0" w:color="auto"/>
      </w:divBdr>
    </w:div>
    <w:div w:id="1328509490">
      <w:bodyDiv w:val="1"/>
      <w:marLeft w:val="0"/>
      <w:marRight w:val="0"/>
      <w:marTop w:val="0"/>
      <w:marBottom w:val="0"/>
      <w:divBdr>
        <w:top w:val="none" w:sz="0" w:space="0" w:color="auto"/>
        <w:left w:val="none" w:sz="0" w:space="0" w:color="auto"/>
        <w:bottom w:val="none" w:sz="0" w:space="0" w:color="auto"/>
        <w:right w:val="none" w:sz="0" w:space="0" w:color="auto"/>
      </w:divBdr>
    </w:div>
    <w:div w:id="1345593169">
      <w:bodyDiv w:val="1"/>
      <w:marLeft w:val="0"/>
      <w:marRight w:val="0"/>
      <w:marTop w:val="0"/>
      <w:marBottom w:val="0"/>
      <w:divBdr>
        <w:top w:val="none" w:sz="0" w:space="0" w:color="auto"/>
        <w:left w:val="none" w:sz="0" w:space="0" w:color="auto"/>
        <w:bottom w:val="none" w:sz="0" w:space="0" w:color="auto"/>
        <w:right w:val="none" w:sz="0" w:space="0" w:color="auto"/>
      </w:divBdr>
    </w:div>
    <w:div w:id="1359231711">
      <w:bodyDiv w:val="1"/>
      <w:marLeft w:val="0"/>
      <w:marRight w:val="0"/>
      <w:marTop w:val="0"/>
      <w:marBottom w:val="0"/>
      <w:divBdr>
        <w:top w:val="none" w:sz="0" w:space="0" w:color="auto"/>
        <w:left w:val="none" w:sz="0" w:space="0" w:color="auto"/>
        <w:bottom w:val="none" w:sz="0" w:space="0" w:color="auto"/>
        <w:right w:val="none" w:sz="0" w:space="0" w:color="auto"/>
      </w:divBdr>
    </w:div>
    <w:div w:id="1371106941">
      <w:bodyDiv w:val="1"/>
      <w:marLeft w:val="0"/>
      <w:marRight w:val="0"/>
      <w:marTop w:val="0"/>
      <w:marBottom w:val="0"/>
      <w:divBdr>
        <w:top w:val="none" w:sz="0" w:space="0" w:color="auto"/>
        <w:left w:val="none" w:sz="0" w:space="0" w:color="auto"/>
        <w:bottom w:val="none" w:sz="0" w:space="0" w:color="auto"/>
        <w:right w:val="none" w:sz="0" w:space="0" w:color="auto"/>
      </w:divBdr>
    </w:div>
    <w:div w:id="1483740024">
      <w:bodyDiv w:val="1"/>
      <w:marLeft w:val="0"/>
      <w:marRight w:val="0"/>
      <w:marTop w:val="0"/>
      <w:marBottom w:val="0"/>
      <w:divBdr>
        <w:top w:val="none" w:sz="0" w:space="0" w:color="auto"/>
        <w:left w:val="none" w:sz="0" w:space="0" w:color="auto"/>
        <w:bottom w:val="none" w:sz="0" w:space="0" w:color="auto"/>
        <w:right w:val="none" w:sz="0" w:space="0" w:color="auto"/>
      </w:divBdr>
    </w:div>
    <w:div w:id="1512138773">
      <w:bodyDiv w:val="1"/>
      <w:marLeft w:val="0"/>
      <w:marRight w:val="0"/>
      <w:marTop w:val="0"/>
      <w:marBottom w:val="0"/>
      <w:divBdr>
        <w:top w:val="none" w:sz="0" w:space="0" w:color="auto"/>
        <w:left w:val="none" w:sz="0" w:space="0" w:color="auto"/>
        <w:bottom w:val="none" w:sz="0" w:space="0" w:color="auto"/>
        <w:right w:val="none" w:sz="0" w:space="0" w:color="auto"/>
      </w:divBdr>
    </w:div>
    <w:div w:id="1556698894">
      <w:bodyDiv w:val="1"/>
      <w:marLeft w:val="0"/>
      <w:marRight w:val="0"/>
      <w:marTop w:val="0"/>
      <w:marBottom w:val="0"/>
      <w:divBdr>
        <w:top w:val="none" w:sz="0" w:space="0" w:color="auto"/>
        <w:left w:val="none" w:sz="0" w:space="0" w:color="auto"/>
        <w:bottom w:val="none" w:sz="0" w:space="0" w:color="auto"/>
        <w:right w:val="none" w:sz="0" w:space="0" w:color="auto"/>
      </w:divBdr>
    </w:div>
    <w:div w:id="1612854178">
      <w:bodyDiv w:val="1"/>
      <w:marLeft w:val="0"/>
      <w:marRight w:val="0"/>
      <w:marTop w:val="0"/>
      <w:marBottom w:val="0"/>
      <w:divBdr>
        <w:top w:val="none" w:sz="0" w:space="0" w:color="auto"/>
        <w:left w:val="none" w:sz="0" w:space="0" w:color="auto"/>
        <w:bottom w:val="none" w:sz="0" w:space="0" w:color="auto"/>
        <w:right w:val="none" w:sz="0" w:space="0" w:color="auto"/>
      </w:divBdr>
    </w:div>
    <w:div w:id="1625383656">
      <w:bodyDiv w:val="1"/>
      <w:marLeft w:val="0"/>
      <w:marRight w:val="0"/>
      <w:marTop w:val="0"/>
      <w:marBottom w:val="0"/>
      <w:divBdr>
        <w:top w:val="none" w:sz="0" w:space="0" w:color="auto"/>
        <w:left w:val="none" w:sz="0" w:space="0" w:color="auto"/>
        <w:bottom w:val="none" w:sz="0" w:space="0" w:color="auto"/>
        <w:right w:val="none" w:sz="0" w:space="0" w:color="auto"/>
      </w:divBdr>
    </w:div>
    <w:div w:id="1674066679">
      <w:bodyDiv w:val="1"/>
      <w:marLeft w:val="0"/>
      <w:marRight w:val="0"/>
      <w:marTop w:val="0"/>
      <w:marBottom w:val="0"/>
      <w:divBdr>
        <w:top w:val="none" w:sz="0" w:space="0" w:color="auto"/>
        <w:left w:val="none" w:sz="0" w:space="0" w:color="auto"/>
        <w:bottom w:val="none" w:sz="0" w:space="0" w:color="auto"/>
        <w:right w:val="none" w:sz="0" w:space="0" w:color="auto"/>
      </w:divBdr>
    </w:div>
    <w:div w:id="1701860281">
      <w:bodyDiv w:val="1"/>
      <w:marLeft w:val="0"/>
      <w:marRight w:val="0"/>
      <w:marTop w:val="0"/>
      <w:marBottom w:val="0"/>
      <w:divBdr>
        <w:top w:val="none" w:sz="0" w:space="0" w:color="auto"/>
        <w:left w:val="none" w:sz="0" w:space="0" w:color="auto"/>
        <w:bottom w:val="none" w:sz="0" w:space="0" w:color="auto"/>
        <w:right w:val="none" w:sz="0" w:space="0" w:color="auto"/>
      </w:divBdr>
    </w:div>
    <w:div w:id="1713269430">
      <w:bodyDiv w:val="1"/>
      <w:marLeft w:val="0"/>
      <w:marRight w:val="0"/>
      <w:marTop w:val="0"/>
      <w:marBottom w:val="0"/>
      <w:divBdr>
        <w:top w:val="none" w:sz="0" w:space="0" w:color="auto"/>
        <w:left w:val="none" w:sz="0" w:space="0" w:color="auto"/>
        <w:bottom w:val="none" w:sz="0" w:space="0" w:color="auto"/>
        <w:right w:val="none" w:sz="0" w:space="0" w:color="auto"/>
      </w:divBdr>
    </w:div>
    <w:div w:id="1742211230">
      <w:bodyDiv w:val="1"/>
      <w:marLeft w:val="0"/>
      <w:marRight w:val="0"/>
      <w:marTop w:val="0"/>
      <w:marBottom w:val="0"/>
      <w:divBdr>
        <w:top w:val="none" w:sz="0" w:space="0" w:color="auto"/>
        <w:left w:val="none" w:sz="0" w:space="0" w:color="auto"/>
        <w:bottom w:val="none" w:sz="0" w:space="0" w:color="auto"/>
        <w:right w:val="none" w:sz="0" w:space="0" w:color="auto"/>
      </w:divBdr>
    </w:div>
    <w:div w:id="1811363457">
      <w:bodyDiv w:val="1"/>
      <w:marLeft w:val="0"/>
      <w:marRight w:val="0"/>
      <w:marTop w:val="0"/>
      <w:marBottom w:val="0"/>
      <w:divBdr>
        <w:top w:val="none" w:sz="0" w:space="0" w:color="auto"/>
        <w:left w:val="none" w:sz="0" w:space="0" w:color="auto"/>
        <w:bottom w:val="none" w:sz="0" w:space="0" w:color="auto"/>
        <w:right w:val="none" w:sz="0" w:space="0" w:color="auto"/>
      </w:divBdr>
    </w:div>
    <w:div w:id="1822649077">
      <w:bodyDiv w:val="1"/>
      <w:marLeft w:val="0"/>
      <w:marRight w:val="0"/>
      <w:marTop w:val="0"/>
      <w:marBottom w:val="0"/>
      <w:divBdr>
        <w:top w:val="none" w:sz="0" w:space="0" w:color="auto"/>
        <w:left w:val="none" w:sz="0" w:space="0" w:color="auto"/>
        <w:bottom w:val="none" w:sz="0" w:space="0" w:color="auto"/>
        <w:right w:val="none" w:sz="0" w:space="0" w:color="auto"/>
      </w:divBdr>
    </w:div>
    <w:div w:id="1824085785">
      <w:bodyDiv w:val="1"/>
      <w:marLeft w:val="0"/>
      <w:marRight w:val="0"/>
      <w:marTop w:val="0"/>
      <w:marBottom w:val="0"/>
      <w:divBdr>
        <w:top w:val="none" w:sz="0" w:space="0" w:color="auto"/>
        <w:left w:val="none" w:sz="0" w:space="0" w:color="auto"/>
        <w:bottom w:val="none" w:sz="0" w:space="0" w:color="auto"/>
        <w:right w:val="none" w:sz="0" w:space="0" w:color="auto"/>
      </w:divBdr>
    </w:div>
    <w:div w:id="1846818262">
      <w:bodyDiv w:val="1"/>
      <w:marLeft w:val="0"/>
      <w:marRight w:val="0"/>
      <w:marTop w:val="0"/>
      <w:marBottom w:val="0"/>
      <w:divBdr>
        <w:top w:val="none" w:sz="0" w:space="0" w:color="auto"/>
        <w:left w:val="none" w:sz="0" w:space="0" w:color="auto"/>
        <w:bottom w:val="none" w:sz="0" w:space="0" w:color="auto"/>
        <w:right w:val="none" w:sz="0" w:space="0" w:color="auto"/>
      </w:divBdr>
    </w:div>
    <w:div w:id="1861771277">
      <w:bodyDiv w:val="1"/>
      <w:marLeft w:val="0"/>
      <w:marRight w:val="0"/>
      <w:marTop w:val="0"/>
      <w:marBottom w:val="0"/>
      <w:divBdr>
        <w:top w:val="none" w:sz="0" w:space="0" w:color="auto"/>
        <w:left w:val="none" w:sz="0" w:space="0" w:color="auto"/>
        <w:bottom w:val="none" w:sz="0" w:space="0" w:color="auto"/>
        <w:right w:val="none" w:sz="0" w:space="0" w:color="auto"/>
      </w:divBdr>
    </w:div>
    <w:div w:id="1869642323">
      <w:bodyDiv w:val="1"/>
      <w:marLeft w:val="0"/>
      <w:marRight w:val="0"/>
      <w:marTop w:val="0"/>
      <w:marBottom w:val="0"/>
      <w:divBdr>
        <w:top w:val="none" w:sz="0" w:space="0" w:color="auto"/>
        <w:left w:val="none" w:sz="0" w:space="0" w:color="auto"/>
        <w:bottom w:val="none" w:sz="0" w:space="0" w:color="auto"/>
        <w:right w:val="none" w:sz="0" w:space="0" w:color="auto"/>
      </w:divBdr>
    </w:div>
    <w:div w:id="1977101490">
      <w:bodyDiv w:val="1"/>
      <w:marLeft w:val="0"/>
      <w:marRight w:val="0"/>
      <w:marTop w:val="0"/>
      <w:marBottom w:val="0"/>
      <w:divBdr>
        <w:top w:val="none" w:sz="0" w:space="0" w:color="auto"/>
        <w:left w:val="none" w:sz="0" w:space="0" w:color="auto"/>
        <w:bottom w:val="none" w:sz="0" w:space="0" w:color="auto"/>
        <w:right w:val="none" w:sz="0" w:space="0" w:color="auto"/>
      </w:divBdr>
    </w:div>
    <w:div w:id="1994723757">
      <w:bodyDiv w:val="1"/>
      <w:marLeft w:val="0"/>
      <w:marRight w:val="0"/>
      <w:marTop w:val="0"/>
      <w:marBottom w:val="0"/>
      <w:divBdr>
        <w:top w:val="none" w:sz="0" w:space="0" w:color="auto"/>
        <w:left w:val="none" w:sz="0" w:space="0" w:color="auto"/>
        <w:bottom w:val="none" w:sz="0" w:space="0" w:color="auto"/>
        <w:right w:val="none" w:sz="0" w:space="0" w:color="auto"/>
      </w:divBdr>
    </w:div>
    <w:div w:id="2078018697">
      <w:bodyDiv w:val="1"/>
      <w:marLeft w:val="0"/>
      <w:marRight w:val="0"/>
      <w:marTop w:val="0"/>
      <w:marBottom w:val="0"/>
      <w:divBdr>
        <w:top w:val="none" w:sz="0" w:space="0" w:color="auto"/>
        <w:left w:val="none" w:sz="0" w:space="0" w:color="auto"/>
        <w:bottom w:val="none" w:sz="0" w:space="0" w:color="auto"/>
        <w:right w:val="none" w:sz="0" w:space="0" w:color="auto"/>
      </w:divBdr>
    </w:div>
    <w:div w:id="213729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3.epa.gov/ghgreporting/help/tool2014/index.htm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WvLFhHttDuShGpuyO32HhvNXUw==">AMUW2mVh6pwOtYAbUJEvtDEDhgXsDX4/Y0ij2WW+381fpmwVWrgNb/9HXbp5G5a9omAualYcHnw3MaP3RDrwHu9dQ3h5v1kCT2NXypj5vB4dY0TfyaMHdW8aFyby/mrDeRUIG0UmA4u0qLJgQNieRhnDqkt5uJMCI6EtuLkye96lzLuWNluG8HnFeYTluk/PARpE/BAVuhld</go:docsCustomData>
</go:gDocsCustomXmlDataStorage>
</file>

<file path=customXml/itemProps1.xml><?xml version="1.0" encoding="utf-8"?>
<ds:datastoreItem xmlns:ds="http://schemas.openxmlformats.org/officeDocument/2006/customXml" ds:itemID="{540D2A1E-918C-46BA-9358-048560161B2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N. Mayfield</dc:creator>
  <cp:lastModifiedBy>Yohan Min</cp:lastModifiedBy>
  <cp:revision>9</cp:revision>
  <dcterms:created xsi:type="dcterms:W3CDTF">2024-07-25T17:27:00Z</dcterms:created>
  <dcterms:modified xsi:type="dcterms:W3CDTF">2024-07-31T20:15:00Z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id="9ZrQPdHQ"/&gt;&lt;style id="http://www.zotero.org/styles/nature" hasBibliography="1" bibliographyStyleHasBeenSet="1"/&gt;&lt;prefs&gt;&lt;pref name="fieldType" value="Field"/&gt;&lt;/prefs&gt;&lt;/data&gt;</vt:lpwstr>
  </property>
</Properties>
</file>